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EndPr/>
      <w:sdtContent>
        <w:p w14:paraId="32A6972E" w14:textId="1A10E84D" w:rsidR="002A0D5C" w:rsidRDefault="002A0D5C" w:rsidP="002A0D5C">
          <w:pPr>
            <w:jc w:val="center"/>
          </w:pP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C25252">
            <w:tc>
              <w:tcPr>
                <w:tcW w:w="7923" w:type="dxa"/>
                <w:tcMar>
                  <w:top w:w="216" w:type="dxa"/>
                  <w:left w:w="115" w:type="dxa"/>
                  <w:bottom w:w="216" w:type="dxa"/>
                  <w:right w:w="115" w:type="dxa"/>
                </w:tcMar>
              </w:tcPr>
              <w:p w14:paraId="3C0285FF" w14:textId="77777777" w:rsidR="002A0D5C" w:rsidRDefault="002A0D5C" w:rsidP="00C25252">
                <w:pPr>
                  <w:pStyle w:val="NoSpacing"/>
                  <w:spacing w:line="256" w:lineRule="auto"/>
                  <w:rPr>
                    <w:color w:val="5B9BD5" w:themeColor="accent1"/>
                    <w:sz w:val="28"/>
                    <w:szCs w:val="28"/>
                  </w:rPr>
                </w:pPr>
              </w:p>
            </w:tc>
          </w:tr>
        </w:tbl>
        <w:p w14:paraId="42A5401E" w14:textId="526FB561" w:rsidR="002A0D5C" w:rsidRDefault="00D41640" w:rsidP="002A0D5C">
          <w:pPr>
            <w:pStyle w:val="Title"/>
            <w:jc w:val="center"/>
          </w:pPr>
          <w:proofErr w:type="spellStart"/>
          <w:r>
            <w:t>SONiC</w:t>
          </w:r>
          <w:proofErr w:type="spellEnd"/>
          <w:r>
            <w:t xml:space="preserve"> warm reboot</w:t>
          </w:r>
        </w:p>
        <w:p w14:paraId="6A343EFB" w14:textId="77777777" w:rsidR="002A0D5C" w:rsidRDefault="006C5965"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352C0701" w14:textId="77777777" w:rsidR="003E0F1F" w:rsidRDefault="002A0D5C">
          <w:pPr>
            <w:pStyle w:val="TOC1"/>
            <w:tabs>
              <w:tab w:val="left" w:pos="440"/>
              <w:tab w:val="right" w:leader="dot" w:pos="9350"/>
            </w:tabs>
            <w:rPr>
              <w:rFonts w:eastAsiaTheme="minorEastAsia"/>
              <w:noProof/>
              <w:sz w:val="24"/>
              <w:szCs w:val="24"/>
              <w:lang w:eastAsia="zh-CN"/>
            </w:rPr>
          </w:pPr>
          <w:r>
            <w:fldChar w:fldCharType="begin"/>
          </w:r>
          <w:r>
            <w:instrText xml:space="preserve"> TOC \o "1-3" \h \z \u </w:instrText>
          </w:r>
          <w:r>
            <w:fldChar w:fldCharType="separate"/>
          </w:r>
          <w:hyperlink w:anchor="_Toc513546267" w:history="1">
            <w:r w:rsidR="003E0F1F" w:rsidRPr="002A79C8">
              <w:rPr>
                <w:rStyle w:val="Hyperlink"/>
                <w:noProof/>
              </w:rPr>
              <w:t>1</w:t>
            </w:r>
            <w:r w:rsidR="003E0F1F">
              <w:rPr>
                <w:rFonts w:eastAsiaTheme="minorEastAsia"/>
                <w:noProof/>
                <w:sz w:val="24"/>
                <w:szCs w:val="24"/>
                <w:lang w:eastAsia="zh-CN"/>
              </w:rPr>
              <w:tab/>
            </w:r>
            <w:r w:rsidR="003E0F1F" w:rsidRPr="002A79C8">
              <w:rPr>
                <w:rStyle w:val="Hyperlink"/>
                <w:noProof/>
              </w:rPr>
              <w:t>Overview</w:t>
            </w:r>
            <w:r w:rsidR="003E0F1F">
              <w:rPr>
                <w:noProof/>
                <w:webHidden/>
              </w:rPr>
              <w:tab/>
            </w:r>
            <w:r w:rsidR="003E0F1F">
              <w:rPr>
                <w:noProof/>
                <w:webHidden/>
              </w:rPr>
              <w:fldChar w:fldCharType="begin"/>
            </w:r>
            <w:r w:rsidR="003E0F1F">
              <w:rPr>
                <w:noProof/>
                <w:webHidden/>
              </w:rPr>
              <w:instrText xml:space="preserve"> PAGEREF _Toc513546267 \h </w:instrText>
            </w:r>
            <w:r w:rsidR="003E0F1F">
              <w:rPr>
                <w:noProof/>
                <w:webHidden/>
              </w:rPr>
            </w:r>
            <w:r w:rsidR="003E0F1F">
              <w:rPr>
                <w:noProof/>
                <w:webHidden/>
              </w:rPr>
              <w:fldChar w:fldCharType="separate"/>
            </w:r>
            <w:r w:rsidR="003E0F1F">
              <w:rPr>
                <w:noProof/>
                <w:webHidden/>
              </w:rPr>
              <w:t>1</w:t>
            </w:r>
            <w:r w:rsidR="003E0F1F">
              <w:rPr>
                <w:noProof/>
                <w:webHidden/>
              </w:rPr>
              <w:fldChar w:fldCharType="end"/>
            </w:r>
          </w:hyperlink>
        </w:p>
        <w:p w14:paraId="7515746C" w14:textId="77777777" w:rsidR="003E0F1F" w:rsidRDefault="003E0F1F">
          <w:pPr>
            <w:pStyle w:val="TOC1"/>
            <w:tabs>
              <w:tab w:val="left" w:pos="440"/>
              <w:tab w:val="right" w:leader="dot" w:pos="9350"/>
            </w:tabs>
            <w:rPr>
              <w:rFonts w:eastAsiaTheme="minorEastAsia"/>
              <w:noProof/>
              <w:sz w:val="24"/>
              <w:szCs w:val="24"/>
              <w:lang w:eastAsia="zh-CN"/>
            </w:rPr>
          </w:pPr>
          <w:hyperlink w:anchor="_Toc513546268" w:history="1">
            <w:r w:rsidRPr="002A79C8">
              <w:rPr>
                <w:rStyle w:val="Hyperlink"/>
                <w:noProof/>
              </w:rPr>
              <w:t>2</w:t>
            </w:r>
            <w:r>
              <w:rPr>
                <w:rFonts w:eastAsiaTheme="minorEastAsia"/>
                <w:noProof/>
                <w:sz w:val="24"/>
                <w:szCs w:val="24"/>
                <w:lang w:eastAsia="zh-CN"/>
              </w:rPr>
              <w:tab/>
            </w:r>
            <w:r w:rsidRPr="002A79C8">
              <w:rPr>
                <w:rStyle w:val="Hyperlink"/>
                <w:noProof/>
              </w:rPr>
              <w:t>Use cases</w:t>
            </w:r>
            <w:r>
              <w:rPr>
                <w:noProof/>
                <w:webHidden/>
              </w:rPr>
              <w:tab/>
            </w:r>
            <w:r>
              <w:rPr>
                <w:noProof/>
                <w:webHidden/>
              </w:rPr>
              <w:fldChar w:fldCharType="begin"/>
            </w:r>
            <w:r>
              <w:rPr>
                <w:noProof/>
                <w:webHidden/>
              </w:rPr>
              <w:instrText xml:space="preserve"> PAGEREF _Toc513546268 \h </w:instrText>
            </w:r>
            <w:r>
              <w:rPr>
                <w:noProof/>
                <w:webHidden/>
              </w:rPr>
            </w:r>
            <w:r>
              <w:rPr>
                <w:noProof/>
                <w:webHidden/>
              </w:rPr>
              <w:fldChar w:fldCharType="separate"/>
            </w:r>
            <w:r>
              <w:rPr>
                <w:noProof/>
                <w:webHidden/>
              </w:rPr>
              <w:t>2</w:t>
            </w:r>
            <w:r>
              <w:rPr>
                <w:noProof/>
                <w:webHidden/>
              </w:rPr>
              <w:fldChar w:fldCharType="end"/>
            </w:r>
          </w:hyperlink>
        </w:p>
        <w:p w14:paraId="532042E0" w14:textId="77777777" w:rsidR="003E0F1F" w:rsidRDefault="003E0F1F">
          <w:pPr>
            <w:pStyle w:val="TOC2"/>
            <w:tabs>
              <w:tab w:val="left" w:pos="960"/>
              <w:tab w:val="right" w:leader="dot" w:pos="9350"/>
            </w:tabs>
            <w:rPr>
              <w:rFonts w:eastAsiaTheme="minorEastAsia"/>
              <w:noProof/>
              <w:sz w:val="24"/>
              <w:szCs w:val="24"/>
              <w:lang w:eastAsia="zh-CN"/>
            </w:rPr>
          </w:pPr>
          <w:hyperlink w:anchor="_Toc513546269" w:history="1">
            <w:r w:rsidRPr="002A79C8">
              <w:rPr>
                <w:rStyle w:val="Hyperlink"/>
                <w:noProof/>
              </w:rPr>
              <w:t>2.1</w:t>
            </w:r>
            <w:r>
              <w:rPr>
                <w:rFonts w:eastAsiaTheme="minorEastAsia"/>
                <w:noProof/>
                <w:sz w:val="24"/>
                <w:szCs w:val="24"/>
                <w:lang w:eastAsia="zh-CN"/>
              </w:rPr>
              <w:tab/>
            </w:r>
            <w:r w:rsidRPr="002A79C8">
              <w:rPr>
                <w:rStyle w:val="Hyperlink"/>
                <w:noProof/>
              </w:rPr>
              <w:t>In-Service Restart</w:t>
            </w:r>
            <w:r>
              <w:rPr>
                <w:noProof/>
                <w:webHidden/>
              </w:rPr>
              <w:tab/>
            </w:r>
            <w:r>
              <w:rPr>
                <w:noProof/>
                <w:webHidden/>
              </w:rPr>
              <w:fldChar w:fldCharType="begin"/>
            </w:r>
            <w:r>
              <w:rPr>
                <w:noProof/>
                <w:webHidden/>
              </w:rPr>
              <w:instrText xml:space="preserve"> PAGEREF _Toc513546269 \h </w:instrText>
            </w:r>
            <w:r>
              <w:rPr>
                <w:noProof/>
                <w:webHidden/>
              </w:rPr>
            </w:r>
            <w:r>
              <w:rPr>
                <w:noProof/>
                <w:webHidden/>
              </w:rPr>
              <w:fldChar w:fldCharType="separate"/>
            </w:r>
            <w:r>
              <w:rPr>
                <w:noProof/>
                <w:webHidden/>
              </w:rPr>
              <w:t>2</w:t>
            </w:r>
            <w:r>
              <w:rPr>
                <w:noProof/>
                <w:webHidden/>
              </w:rPr>
              <w:fldChar w:fldCharType="end"/>
            </w:r>
          </w:hyperlink>
        </w:p>
        <w:p w14:paraId="17B27E18"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270" w:history="1">
            <w:r w:rsidRPr="002A79C8">
              <w:rPr>
                <w:rStyle w:val="Hyperlink"/>
                <w:noProof/>
              </w:rPr>
              <w:t>2.1.1</w:t>
            </w:r>
            <w:r>
              <w:rPr>
                <w:rFonts w:eastAsiaTheme="minorEastAsia"/>
                <w:noProof/>
                <w:sz w:val="24"/>
                <w:szCs w:val="24"/>
                <w:lang w:eastAsia="zh-CN"/>
              </w:rPr>
              <w:tab/>
            </w:r>
            <w:r w:rsidRPr="002A79C8">
              <w:rPr>
                <w:rStyle w:val="Hyperlink"/>
                <w:noProof/>
              </w:rPr>
              <w:t>Un-Planned restart</w:t>
            </w:r>
            <w:r>
              <w:rPr>
                <w:noProof/>
                <w:webHidden/>
              </w:rPr>
              <w:tab/>
            </w:r>
            <w:r>
              <w:rPr>
                <w:noProof/>
                <w:webHidden/>
              </w:rPr>
              <w:fldChar w:fldCharType="begin"/>
            </w:r>
            <w:r>
              <w:rPr>
                <w:noProof/>
                <w:webHidden/>
              </w:rPr>
              <w:instrText xml:space="preserve"> PAGEREF _Toc513546270 \h </w:instrText>
            </w:r>
            <w:r>
              <w:rPr>
                <w:noProof/>
                <w:webHidden/>
              </w:rPr>
            </w:r>
            <w:r>
              <w:rPr>
                <w:noProof/>
                <w:webHidden/>
              </w:rPr>
              <w:fldChar w:fldCharType="separate"/>
            </w:r>
            <w:r>
              <w:rPr>
                <w:noProof/>
                <w:webHidden/>
              </w:rPr>
              <w:t>2</w:t>
            </w:r>
            <w:r>
              <w:rPr>
                <w:noProof/>
                <w:webHidden/>
              </w:rPr>
              <w:fldChar w:fldCharType="end"/>
            </w:r>
          </w:hyperlink>
        </w:p>
        <w:p w14:paraId="359C15B8"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271" w:history="1">
            <w:r w:rsidRPr="002A79C8">
              <w:rPr>
                <w:rStyle w:val="Hyperlink"/>
                <w:noProof/>
                <w:lang w:eastAsia="zh-CN"/>
              </w:rPr>
              <w:t>2.1.2</w:t>
            </w:r>
            <w:r>
              <w:rPr>
                <w:rFonts w:eastAsiaTheme="minorEastAsia"/>
                <w:noProof/>
                <w:sz w:val="24"/>
                <w:szCs w:val="24"/>
                <w:lang w:eastAsia="zh-CN"/>
              </w:rPr>
              <w:tab/>
            </w:r>
            <w:r w:rsidRPr="002A79C8">
              <w:rPr>
                <w:rStyle w:val="Hyperlink"/>
                <w:noProof/>
                <w:lang w:eastAsia="zh-CN"/>
              </w:rPr>
              <w:t>BGP docker restart</w:t>
            </w:r>
            <w:r>
              <w:rPr>
                <w:noProof/>
                <w:webHidden/>
              </w:rPr>
              <w:tab/>
            </w:r>
            <w:r>
              <w:rPr>
                <w:noProof/>
                <w:webHidden/>
              </w:rPr>
              <w:fldChar w:fldCharType="begin"/>
            </w:r>
            <w:r>
              <w:rPr>
                <w:noProof/>
                <w:webHidden/>
              </w:rPr>
              <w:instrText xml:space="preserve"> PAGEREF _Toc513546271 \h </w:instrText>
            </w:r>
            <w:r>
              <w:rPr>
                <w:noProof/>
                <w:webHidden/>
              </w:rPr>
            </w:r>
            <w:r>
              <w:rPr>
                <w:noProof/>
                <w:webHidden/>
              </w:rPr>
              <w:fldChar w:fldCharType="separate"/>
            </w:r>
            <w:r>
              <w:rPr>
                <w:noProof/>
                <w:webHidden/>
              </w:rPr>
              <w:t>2</w:t>
            </w:r>
            <w:r>
              <w:rPr>
                <w:noProof/>
                <w:webHidden/>
              </w:rPr>
              <w:fldChar w:fldCharType="end"/>
            </w:r>
          </w:hyperlink>
        </w:p>
        <w:p w14:paraId="3FF9F3C2"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272" w:history="1">
            <w:r w:rsidRPr="002A79C8">
              <w:rPr>
                <w:rStyle w:val="Hyperlink"/>
                <w:noProof/>
                <w:lang w:eastAsia="zh-CN"/>
              </w:rPr>
              <w:t>2.1.3</w:t>
            </w:r>
            <w:r>
              <w:rPr>
                <w:rFonts w:eastAsiaTheme="minorEastAsia"/>
                <w:noProof/>
                <w:sz w:val="24"/>
                <w:szCs w:val="24"/>
                <w:lang w:eastAsia="zh-CN"/>
              </w:rPr>
              <w:tab/>
            </w:r>
            <w:r w:rsidRPr="002A79C8">
              <w:rPr>
                <w:rStyle w:val="Hyperlink"/>
                <w:noProof/>
                <w:lang w:eastAsia="zh-CN"/>
              </w:rPr>
              <w:t>SWSS docker restart</w:t>
            </w:r>
            <w:r>
              <w:rPr>
                <w:noProof/>
                <w:webHidden/>
              </w:rPr>
              <w:tab/>
            </w:r>
            <w:r>
              <w:rPr>
                <w:noProof/>
                <w:webHidden/>
              </w:rPr>
              <w:fldChar w:fldCharType="begin"/>
            </w:r>
            <w:r>
              <w:rPr>
                <w:noProof/>
                <w:webHidden/>
              </w:rPr>
              <w:instrText xml:space="preserve"> PAGEREF _Toc513546272 \h </w:instrText>
            </w:r>
            <w:r>
              <w:rPr>
                <w:noProof/>
                <w:webHidden/>
              </w:rPr>
            </w:r>
            <w:r>
              <w:rPr>
                <w:noProof/>
                <w:webHidden/>
              </w:rPr>
              <w:fldChar w:fldCharType="separate"/>
            </w:r>
            <w:r>
              <w:rPr>
                <w:noProof/>
                <w:webHidden/>
              </w:rPr>
              <w:t>2</w:t>
            </w:r>
            <w:r>
              <w:rPr>
                <w:noProof/>
                <w:webHidden/>
              </w:rPr>
              <w:fldChar w:fldCharType="end"/>
            </w:r>
          </w:hyperlink>
        </w:p>
        <w:p w14:paraId="730930FD"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273" w:history="1">
            <w:r w:rsidRPr="002A79C8">
              <w:rPr>
                <w:rStyle w:val="Hyperlink"/>
                <w:noProof/>
                <w:lang w:eastAsia="zh-CN"/>
              </w:rPr>
              <w:t>2.1.4</w:t>
            </w:r>
            <w:r>
              <w:rPr>
                <w:rFonts w:eastAsiaTheme="minorEastAsia"/>
                <w:noProof/>
                <w:sz w:val="24"/>
                <w:szCs w:val="24"/>
                <w:lang w:eastAsia="zh-CN"/>
              </w:rPr>
              <w:tab/>
            </w:r>
            <w:r w:rsidRPr="002A79C8">
              <w:rPr>
                <w:rStyle w:val="Hyperlink"/>
                <w:noProof/>
                <w:lang w:eastAsia="zh-CN"/>
              </w:rPr>
              <w:t>Syncd docker restart</w:t>
            </w:r>
            <w:r>
              <w:rPr>
                <w:noProof/>
                <w:webHidden/>
              </w:rPr>
              <w:tab/>
            </w:r>
            <w:r>
              <w:rPr>
                <w:noProof/>
                <w:webHidden/>
              </w:rPr>
              <w:fldChar w:fldCharType="begin"/>
            </w:r>
            <w:r>
              <w:rPr>
                <w:noProof/>
                <w:webHidden/>
              </w:rPr>
              <w:instrText xml:space="preserve"> PAGEREF _Toc513546273 \h </w:instrText>
            </w:r>
            <w:r>
              <w:rPr>
                <w:noProof/>
                <w:webHidden/>
              </w:rPr>
            </w:r>
            <w:r>
              <w:rPr>
                <w:noProof/>
                <w:webHidden/>
              </w:rPr>
              <w:fldChar w:fldCharType="separate"/>
            </w:r>
            <w:r>
              <w:rPr>
                <w:noProof/>
                <w:webHidden/>
              </w:rPr>
              <w:t>3</w:t>
            </w:r>
            <w:r>
              <w:rPr>
                <w:noProof/>
                <w:webHidden/>
              </w:rPr>
              <w:fldChar w:fldCharType="end"/>
            </w:r>
          </w:hyperlink>
        </w:p>
        <w:p w14:paraId="42A9601B"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274" w:history="1">
            <w:r w:rsidRPr="002A79C8">
              <w:rPr>
                <w:rStyle w:val="Hyperlink"/>
                <w:noProof/>
                <w:lang w:eastAsia="zh-CN"/>
              </w:rPr>
              <w:t>2.1.5</w:t>
            </w:r>
            <w:r>
              <w:rPr>
                <w:rFonts w:eastAsiaTheme="minorEastAsia"/>
                <w:noProof/>
                <w:sz w:val="24"/>
                <w:szCs w:val="24"/>
                <w:lang w:eastAsia="zh-CN"/>
              </w:rPr>
              <w:tab/>
            </w:r>
            <w:r w:rsidRPr="002A79C8">
              <w:rPr>
                <w:rStyle w:val="Hyperlink"/>
                <w:noProof/>
                <w:lang w:eastAsia="zh-CN"/>
              </w:rPr>
              <w:t>Teamd docker restart</w:t>
            </w:r>
            <w:r>
              <w:rPr>
                <w:noProof/>
                <w:webHidden/>
              </w:rPr>
              <w:tab/>
            </w:r>
            <w:r>
              <w:rPr>
                <w:noProof/>
                <w:webHidden/>
              </w:rPr>
              <w:fldChar w:fldCharType="begin"/>
            </w:r>
            <w:r>
              <w:rPr>
                <w:noProof/>
                <w:webHidden/>
              </w:rPr>
              <w:instrText xml:space="preserve"> PAGEREF _Toc513546274 \h </w:instrText>
            </w:r>
            <w:r>
              <w:rPr>
                <w:noProof/>
                <w:webHidden/>
              </w:rPr>
            </w:r>
            <w:r>
              <w:rPr>
                <w:noProof/>
                <w:webHidden/>
              </w:rPr>
              <w:fldChar w:fldCharType="separate"/>
            </w:r>
            <w:r>
              <w:rPr>
                <w:noProof/>
                <w:webHidden/>
              </w:rPr>
              <w:t>3</w:t>
            </w:r>
            <w:r>
              <w:rPr>
                <w:noProof/>
                <w:webHidden/>
              </w:rPr>
              <w:fldChar w:fldCharType="end"/>
            </w:r>
          </w:hyperlink>
        </w:p>
        <w:p w14:paraId="76D8D1EF" w14:textId="77777777" w:rsidR="003E0F1F" w:rsidRDefault="003E0F1F">
          <w:pPr>
            <w:pStyle w:val="TOC2"/>
            <w:tabs>
              <w:tab w:val="left" w:pos="960"/>
              <w:tab w:val="right" w:leader="dot" w:pos="9350"/>
            </w:tabs>
            <w:rPr>
              <w:rFonts w:eastAsiaTheme="minorEastAsia"/>
              <w:noProof/>
              <w:sz w:val="24"/>
              <w:szCs w:val="24"/>
              <w:lang w:eastAsia="zh-CN"/>
            </w:rPr>
          </w:pPr>
          <w:hyperlink w:anchor="_Toc513546275" w:history="1">
            <w:r w:rsidRPr="002A79C8">
              <w:rPr>
                <w:rStyle w:val="Hyperlink"/>
                <w:noProof/>
              </w:rPr>
              <w:t>2.2</w:t>
            </w:r>
            <w:r>
              <w:rPr>
                <w:rFonts w:eastAsiaTheme="minorEastAsia"/>
                <w:noProof/>
                <w:sz w:val="24"/>
                <w:szCs w:val="24"/>
                <w:lang w:eastAsia="zh-CN"/>
              </w:rPr>
              <w:tab/>
            </w:r>
            <w:r w:rsidRPr="002A79C8">
              <w:rPr>
                <w:rStyle w:val="Hyperlink"/>
                <w:noProof/>
              </w:rPr>
              <w:t>In-Service Upgrade</w:t>
            </w:r>
            <w:r>
              <w:rPr>
                <w:noProof/>
                <w:webHidden/>
              </w:rPr>
              <w:tab/>
            </w:r>
            <w:r>
              <w:rPr>
                <w:noProof/>
                <w:webHidden/>
              </w:rPr>
              <w:fldChar w:fldCharType="begin"/>
            </w:r>
            <w:r>
              <w:rPr>
                <w:noProof/>
                <w:webHidden/>
              </w:rPr>
              <w:instrText xml:space="preserve"> PAGEREF _Toc513546275 \h </w:instrText>
            </w:r>
            <w:r>
              <w:rPr>
                <w:noProof/>
                <w:webHidden/>
              </w:rPr>
            </w:r>
            <w:r>
              <w:rPr>
                <w:noProof/>
                <w:webHidden/>
              </w:rPr>
              <w:fldChar w:fldCharType="separate"/>
            </w:r>
            <w:r>
              <w:rPr>
                <w:noProof/>
                <w:webHidden/>
              </w:rPr>
              <w:t>3</w:t>
            </w:r>
            <w:r>
              <w:rPr>
                <w:noProof/>
                <w:webHidden/>
              </w:rPr>
              <w:fldChar w:fldCharType="end"/>
            </w:r>
          </w:hyperlink>
        </w:p>
        <w:p w14:paraId="76FAADC4"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276" w:history="1">
            <w:r w:rsidRPr="002A79C8">
              <w:rPr>
                <w:rStyle w:val="Hyperlink"/>
                <w:noProof/>
              </w:rPr>
              <w:t>2.2.1</w:t>
            </w:r>
            <w:r>
              <w:rPr>
                <w:rFonts w:eastAsiaTheme="minorEastAsia"/>
                <w:noProof/>
                <w:sz w:val="24"/>
                <w:szCs w:val="24"/>
                <w:lang w:eastAsia="zh-CN"/>
              </w:rPr>
              <w:tab/>
            </w:r>
            <w:r w:rsidRPr="002A79C8">
              <w:rPr>
                <w:rStyle w:val="Hyperlink"/>
                <w:noProof/>
              </w:rPr>
              <w:t>Case 1: without SAI api call change</w:t>
            </w:r>
            <w:r>
              <w:rPr>
                <w:noProof/>
                <w:webHidden/>
              </w:rPr>
              <w:tab/>
            </w:r>
            <w:r>
              <w:rPr>
                <w:noProof/>
                <w:webHidden/>
              </w:rPr>
              <w:fldChar w:fldCharType="begin"/>
            </w:r>
            <w:r>
              <w:rPr>
                <w:noProof/>
                <w:webHidden/>
              </w:rPr>
              <w:instrText xml:space="preserve"> PAGEREF _Toc513546276 \h </w:instrText>
            </w:r>
            <w:r>
              <w:rPr>
                <w:noProof/>
                <w:webHidden/>
              </w:rPr>
            </w:r>
            <w:r>
              <w:rPr>
                <w:noProof/>
                <w:webHidden/>
              </w:rPr>
              <w:fldChar w:fldCharType="separate"/>
            </w:r>
            <w:r>
              <w:rPr>
                <w:noProof/>
                <w:webHidden/>
              </w:rPr>
              <w:t>3</w:t>
            </w:r>
            <w:r>
              <w:rPr>
                <w:noProof/>
                <w:webHidden/>
              </w:rPr>
              <w:fldChar w:fldCharType="end"/>
            </w:r>
          </w:hyperlink>
        </w:p>
        <w:p w14:paraId="09E9206F"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277" w:history="1">
            <w:r w:rsidRPr="002A79C8">
              <w:rPr>
                <w:rStyle w:val="Hyperlink"/>
                <w:noProof/>
              </w:rPr>
              <w:t>2.2.2</w:t>
            </w:r>
            <w:r>
              <w:rPr>
                <w:rFonts w:eastAsiaTheme="minorEastAsia"/>
                <w:noProof/>
                <w:sz w:val="24"/>
                <w:szCs w:val="24"/>
                <w:lang w:eastAsia="zh-CN"/>
              </w:rPr>
              <w:tab/>
            </w:r>
            <w:r w:rsidRPr="002A79C8">
              <w:rPr>
                <w:rStyle w:val="Hyperlink"/>
                <w:noProof/>
              </w:rPr>
              <w:t>Case 2: with SAI api call change</w:t>
            </w:r>
            <w:r>
              <w:rPr>
                <w:noProof/>
                <w:webHidden/>
              </w:rPr>
              <w:tab/>
            </w:r>
            <w:r>
              <w:rPr>
                <w:noProof/>
                <w:webHidden/>
              </w:rPr>
              <w:fldChar w:fldCharType="begin"/>
            </w:r>
            <w:r>
              <w:rPr>
                <w:noProof/>
                <w:webHidden/>
              </w:rPr>
              <w:instrText xml:space="preserve"> PAGEREF _Toc513546277 \h </w:instrText>
            </w:r>
            <w:r>
              <w:rPr>
                <w:noProof/>
                <w:webHidden/>
              </w:rPr>
            </w:r>
            <w:r>
              <w:rPr>
                <w:noProof/>
                <w:webHidden/>
              </w:rPr>
              <w:fldChar w:fldCharType="separate"/>
            </w:r>
            <w:r>
              <w:rPr>
                <w:noProof/>
                <w:webHidden/>
              </w:rPr>
              <w:t>3</w:t>
            </w:r>
            <w:r>
              <w:rPr>
                <w:noProof/>
                <w:webHidden/>
              </w:rPr>
              <w:fldChar w:fldCharType="end"/>
            </w:r>
          </w:hyperlink>
        </w:p>
        <w:p w14:paraId="4F8DE8E9" w14:textId="77777777" w:rsidR="003E0F1F" w:rsidRDefault="003E0F1F">
          <w:pPr>
            <w:pStyle w:val="TOC2"/>
            <w:tabs>
              <w:tab w:val="left" w:pos="960"/>
              <w:tab w:val="right" w:leader="dot" w:pos="9350"/>
            </w:tabs>
            <w:rPr>
              <w:rFonts w:eastAsiaTheme="minorEastAsia"/>
              <w:noProof/>
              <w:sz w:val="24"/>
              <w:szCs w:val="24"/>
              <w:lang w:eastAsia="zh-CN"/>
            </w:rPr>
          </w:pPr>
          <w:hyperlink w:anchor="_Toc513546278" w:history="1">
            <w:r w:rsidRPr="002A79C8">
              <w:rPr>
                <w:rStyle w:val="Hyperlink"/>
                <w:noProof/>
              </w:rPr>
              <w:t>2.3</w:t>
            </w:r>
            <w:r>
              <w:rPr>
                <w:rFonts w:eastAsiaTheme="minorEastAsia"/>
                <w:noProof/>
                <w:sz w:val="24"/>
                <w:szCs w:val="24"/>
                <w:lang w:eastAsia="zh-CN"/>
              </w:rPr>
              <w:tab/>
            </w:r>
            <w:r w:rsidRPr="002A79C8">
              <w:rPr>
                <w:rStyle w:val="Hyperlink"/>
                <w:noProof/>
              </w:rPr>
              <w:t>Cold restart fallback</w:t>
            </w:r>
            <w:r>
              <w:rPr>
                <w:noProof/>
                <w:webHidden/>
              </w:rPr>
              <w:tab/>
            </w:r>
            <w:r>
              <w:rPr>
                <w:noProof/>
                <w:webHidden/>
              </w:rPr>
              <w:fldChar w:fldCharType="begin"/>
            </w:r>
            <w:r>
              <w:rPr>
                <w:noProof/>
                <w:webHidden/>
              </w:rPr>
              <w:instrText xml:space="preserve"> PAGEREF _Toc513546278 \h </w:instrText>
            </w:r>
            <w:r>
              <w:rPr>
                <w:noProof/>
                <w:webHidden/>
              </w:rPr>
            </w:r>
            <w:r>
              <w:rPr>
                <w:noProof/>
                <w:webHidden/>
              </w:rPr>
              <w:fldChar w:fldCharType="separate"/>
            </w:r>
            <w:r>
              <w:rPr>
                <w:noProof/>
                <w:webHidden/>
              </w:rPr>
              <w:t>3</w:t>
            </w:r>
            <w:r>
              <w:rPr>
                <w:noProof/>
                <w:webHidden/>
              </w:rPr>
              <w:fldChar w:fldCharType="end"/>
            </w:r>
          </w:hyperlink>
        </w:p>
        <w:p w14:paraId="122D2164" w14:textId="77777777" w:rsidR="003E0F1F" w:rsidRDefault="003E0F1F">
          <w:pPr>
            <w:pStyle w:val="TOC1"/>
            <w:tabs>
              <w:tab w:val="left" w:pos="440"/>
              <w:tab w:val="right" w:leader="dot" w:pos="9350"/>
            </w:tabs>
            <w:rPr>
              <w:rFonts w:eastAsiaTheme="minorEastAsia"/>
              <w:noProof/>
              <w:sz w:val="24"/>
              <w:szCs w:val="24"/>
              <w:lang w:eastAsia="zh-CN"/>
            </w:rPr>
          </w:pPr>
          <w:hyperlink w:anchor="_Toc513546279" w:history="1">
            <w:r w:rsidRPr="002A79C8">
              <w:rPr>
                <w:rStyle w:val="Hyperlink"/>
                <w:noProof/>
              </w:rPr>
              <w:t>3</w:t>
            </w:r>
            <w:r>
              <w:rPr>
                <w:rFonts w:eastAsiaTheme="minorEastAsia"/>
                <w:noProof/>
                <w:sz w:val="24"/>
                <w:szCs w:val="24"/>
                <w:lang w:eastAsia="zh-CN"/>
              </w:rPr>
              <w:tab/>
            </w:r>
            <w:r w:rsidRPr="002A79C8">
              <w:rPr>
                <w:rStyle w:val="Hyperlink"/>
                <w:noProof/>
              </w:rPr>
              <w:t>Proposal 1: Reconciliation at Orchagent</w:t>
            </w:r>
            <w:r>
              <w:rPr>
                <w:noProof/>
                <w:webHidden/>
              </w:rPr>
              <w:tab/>
            </w:r>
            <w:r>
              <w:rPr>
                <w:noProof/>
                <w:webHidden/>
              </w:rPr>
              <w:fldChar w:fldCharType="begin"/>
            </w:r>
            <w:r>
              <w:rPr>
                <w:noProof/>
                <w:webHidden/>
              </w:rPr>
              <w:instrText xml:space="preserve"> PAGEREF _Toc513546279 \h </w:instrText>
            </w:r>
            <w:r>
              <w:rPr>
                <w:noProof/>
                <w:webHidden/>
              </w:rPr>
            </w:r>
            <w:r>
              <w:rPr>
                <w:noProof/>
                <w:webHidden/>
              </w:rPr>
              <w:fldChar w:fldCharType="separate"/>
            </w:r>
            <w:r>
              <w:rPr>
                <w:noProof/>
                <w:webHidden/>
              </w:rPr>
              <w:t>4</w:t>
            </w:r>
            <w:r>
              <w:rPr>
                <w:noProof/>
                <w:webHidden/>
              </w:rPr>
              <w:fldChar w:fldCharType="end"/>
            </w:r>
          </w:hyperlink>
        </w:p>
        <w:p w14:paraId="6866BEA2" w14:textId="77777777" w:rsidR="003E0F1F" w:rsidRDefault="003E0F1F">
          <w:pPr>
            <w:pStyle w:val="TOC2"/>
            <w:tabs>
              <w:tab w:val="left" w:pos="960"/>
              <w:tab w:val="right" w:leader="dot" w:pos="9350"/>
            </w:tabs>
            <w:rPr>
              <w:rFonts w:eastAsiaTheme="minorEastAsia"/>
              <w:noProof/>
              <w:sz w:val="24"/>
              <w:szCs w:val="24"/>
              <w:lang w:eastAsia="zh-CN"/>
            </w:rPr>
          </w:pPr>
          <w:hyperlink w:anchor="_Toc513546280" w:history="1">
            <w:r w:rsidRPr="002A79C8">
              <w:rPr>
                <w:rStyle w:val="Hyperlink"/>
                <w:noProof/>
              </w:rPr>
              <w:t>3.1</w:t>
            </w:r>
            <w:r>
              <w:rPr>
                <w:rFonts w:eastAsiaTheme="minorEastAsia"/>
                <w:noProof/>
                <w:sz w:val="24"/>
                <w:szCs w:val="24"/>
                <w:lang w:eastAsia="zh-CN"/>
              </w:rPr>
              <w:tab/>
            </w:r>
            <w:r w:rsidRPr="002A79C8">
              <w:rPr>
                <w:rStyle w:val="Hyperlink"/>
                <w:noProof/>
              </w:rPr>
              <w:t>Key steps</w:t>
            </w:r>
            <w:r>
              <w:rPr>
                <w:noProof/>
                <w:webHidden/>
              </w:rPr>
              <w:tab/>
            </w:r>
            <w:r>
              <w:rPr>
                <w:noProof/>
                <w:webHidden/>
              </w:rPr>
              <w:fldChar w:fldCharType="begin"/>
            </w:r>
            <w:r>
              <w:rPr>
                <w:noProof/>
                <w:webHidden/>
              </w:rPr>
              <w:instrText xml:space="preserve"> PAGEREF _Toc513546280 \h </w:instrText>
            </w:r>
            <w:r>
              <w:rPr>
                <w:noProof/>
                <w:webHidden/>
              </w:rPr>
            </w:r>
            <w:r>
              <w:rPr>
                <w:noProof/>
                <w:webHidden/>
              </w:rPr>
              <w:fldChar w:fldCharType="separate"/>
            </w:r>
            <w:r>
              <w:rPr>
                <w:noProof/>
                <w:webHidden/>
              </w:rPr>
              <w:t>4</w:t>
            </w:r>
            <w:r>
              <w:rPr>
                <w:noProof/>
                <w:webHidden/>
              </w:rPr>
              <w:fldChar w:fldCharType="end"/>
            </w:r>
          </w:hyperlink>
        </w:p>
        <w:p w14:paraId="48AC4DBA" w14:textId="77777777" w:rsidR="003E0F1F" w:rsidRDefault="003E0F1F">
          <w:pPr>
            <w:pStyle w:val="TOC2"/>
            <w:tabs>
              <w:tab w:val="left" w:pos="960"/>
              <w:tab w:val="right" w:leader="dot" w:pos="9350"/>
            </w:tabs>
            <w:rPr>
              <w:rFonts w:eastAsiaTheme="minorEastAsia"/>
              <w:noProof/>
              <w:sz w:val="24"/>
              <w:szCs w:val="24"/>
              <w:lang w:eastAsia="zh-CN"/>
            </w:rPr>
          </w:pPr>
          <w:hyperlink w:anchor="_Toc513546281" w:history="1">
            <w:r w:rsidRPr="002A79C8">
              <w:rPr>
                <w:rStyle w:val="Hyperlink"/>
                <w:noProof/>
              </w:rPr>
              <w:t>3.2</w:t>
            </w:r>
            <w:r>
              <w:rPr>
                <w:rFonts w:eastAsiaTheme="minorEastAsia"/>
                <w:noProof/>
                <w:sz w:val="24"/>
                <w:szCs w:val="24"/>
                <w:lang w:eastAsia="zh-CN"/>
              </w:rPr>
              <w:tab/>
            </w:r>
            <w:r w:rsidRPr="002A79C8">
              <w:rPr>
                <w:rStyle w:val="Hyperlink"/>
                <w:noProof/>
              </w:rPr>
              <w:t>Questions</w:t>
            </w:r>
            <w:r>
              <w:rPr>
                <w:noProof/>
                <w:webHidden/>
              </w:rPr>
              <w:tab/>
            </w:r>
            <w:r>
              <w:rPr>
                <w:noProof/>
                <w:webHidden/>
              </w:rPr>
              <w:fldChar w:fldCharType="begin"/>
            </w:r>
            <w:r>
              <w:rPr>
                <w:noProof/>
                <w:webHidden/>
              </w:rPr>
              <w:instrText xml:space="preserve"> PAGEREF _Toc513546281 \h </w:instrText>
            </w:r>
            <w:r>
              <w:rPr>
                <w:noProof/>
                <w:webHidden/>
              </w:rPr>
            </w:r>
            <w:r>
              <w:rPr>
                <w:noProof/>
                <w:webHidden/>
              </w:rPr>
              <w:fldChar w:fldCharType="separate"/>
            </w:r>
            <w:r>
              <w:rPr>
                <w:noProof/>
                <w:webHidden/>
              </w:rPr>
              <w:t>4</w:t>
            </w:r>
            <w:r>
              <w:rPr>
                <w:noProof/>
                <w:webHidden/>
              </w:rPr>
              <w:fldChar w:fldCharType="end"/>
            </w:r>
          </w:hyperlink>
        </w:p>
        <w:p w14:paraId="152EC299"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282" w:history="1">
            <w:r w:rsidRPr="002A79C8">
              <w:rPr>
                <w:rStyle w:val="Hyperlink"/>
                <w:noProof/>
              </w:rPr>
              <w:t>3.2.1</w:t>
            </w:r>
            <w:r>
              <w:rPr>
                <w:rFonts w:eastAsiaTheme="minorEastAsia"/>
                <w:noProof/>
                <w:sz w:val="24"/>
                <w:szCs w:val="24"/>
                <w:lang w:eastAsia="zh-CN"/>
              </w:rPr>
              <w:tab/>
            </w:r>
            <w:r w:rsidRPr="002A79C8">
              <w:rPr>
                <w:rStyle w:val="Hyperlink"/>
                <w:noProof/>
              </w:rPr>
              <w:t>How syncd restores to the state of pre-shutdown</w:t>
            </w:r>
            <w:r>
              <w:rPr>
                <w:noProof/>
                <w:webHidden/>
              </w:rPr>
              <w:tab/>
            </w:r>
            <w:r>
              <w:rPr>
                <w:noProof/>
                <w:webHidden/>
              </w:rPr>
              <w:fldChar w:fldCharType="begin"/>
            </w:r>
            <w:r>
              <w:rPr>
                <w:noProof/>
                <w:webHidden/>
              </w:rPr>
              <w:instrText xml:space="preserve"> PAGEREF _Toc513546282 \h </w:instrText>
            </w:r>
            <w:r>
              <w:rPr>
                <w:noProof/>
                <w:webHidden/>
              </w:rPr>
            </w:r>
            <w:r>
              <w:rPr>
                <w:noProof/>
                <w:webHidden/>
              </w:rPr>
              <w:fldChar w:fldCharType="separate"/>
            </w:r>
            <w:r>
              <w:rPr>
                <w:noProof/>
                <w:webHidden/>
              </w:rPr>
              <w:t>4</w:t>
            </w:r>
            <w:r>
              <w:rPr>
                <w:noProof/>
                <w:webHidden/>
              </w:rPr>
              <w:fldChar w:fldCharType="end"/>
            </w:r>
          </w:hyperlink>
        </w:p>
        <w:p w14:paraId="3DEC1BE2"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283" w:history="1">
            <w:r w:rsidRPr="002A79C8">
              <w:rPr>
                <w:rStyle w:val="Hyperlink"/>
                <w:noProof/>
              </w:rPr>
              <w:t>3.2.2</w:t>
            </w:r>
            <w:r>
              <w:rPr>
                <w:rFonts w:eastAsiaTheme="minorEastAsia"/>
                <w:noProof/>
                <w:sz w:val="24"/>
                <w:szCs w:val="24"/>
                <w:lang w:eastAsia="zh-CN"/>
              </w:rPr>
              <w:tab/>
            </w:r>
            <w:r w:rsidRPr="002A79C8">
              <w:rPr>
                <w:rStyle w:val="Hyperlink"/>
                <w:noProof/>
              </w:rPr>
              <w:t>How Orchagent manages data dependencies during state restore</w:t>
            </w:r>
            <w:r>
              <w:rPr>
                <w:noProof/>
                <w:webHidden/>
              </w:rPr>
              <w:tab/>
            </w:r>
            <w:r>
              <w:rPr>
                <w:noProof/>
                <w:webHidden/>
              </w:rPr>
              <w:fldChar w:fldCharType="begin"/>
            </w:r>
            <w:r>
              <w:rPr>
                <w:noProof/>
                <w:webHidden/>
              </w:rPr>
              <w:instrText xml:space="preserve"> PAGEREF _Toc513546283 \h </w:instrText>
            </w:r>
            <w:r>
              <w:rPr>
                <w:noProof/>
                <w:webHidden/>
              </w:rPr>
            </w:r>
            <w:r>
              <w:rPr>
                <w:noProof/>
                <w:webHidden/>
              </w:rPr>
              <w:fldChar w:fldCharType="separate"/>
            </w:r>
            <w:r>
              <w:rPr>
                <w:noProof/>
                <w:webHidden/>
              </w:rPr>
              <w:t>4</w:t>
            </w:r>
            <w:r>
              <w:rPr>
                <w:noProof/>
                <w:webHidden/>
              </w:rPr>
              <w:fldChar w:fldCharType="end"/>
            </w:r>
          </w:hyperlink>
        </w:p>
        <w:p w14:paraId="25F67EB3"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284" w:history="1">
            <w:r w:rsidRPr="002A79C8">
              <w:rPr>
                <w:rStyle w:val="Hyperlink"/>
                <w:noProof/>
              </w:rPr>
              <w:t>3.2.3</w:t>
            </w:r>
            <w:r>
              <w:rPr>
                <w:rFonts w:eastAsiaTheme="minorEastAsia"/>
                <w:noProof/>
                <w:sz w:val="24"/>
                <w:szCs w:val="24"/>
                <w:lang w:eastAsia="zh-CN"/>
              </w:rPr>
              <w:tab/>
            </w:r>
            <w:r w:rsidRPr="002A79C8">
              <w:rPr>
                <w:rStyle w:val="Hyperlink"/>
                <w:noProof/>
              </w:rPr>
              <w:t>What is missing in Orchagent for it to restore to the state of pre-shutdown</w:t>
            </w:r>
            <w:r>
              <w:rPr>
                <w:noProof/>
                <w:webHidden/>
              </w:rPr>
              <w:tab/>
            </w:r>
            <w:r>
              <w:rPr>
                <w:noProof/>
                <w:webHidden/>
              </w:rPr>
              <w:fldChar w:fldCharType="begin"/>
            </w:r>
            <w:r>
              <w:rPr>
                <w:noProof/>
                <w:webHidden/>
              </w:rPr>
              <w:instrText xml:space="preserve"> PAGEREF _Toc513546284 \h </w:instrText>
            </w:r>
            <w:r>
              <w:rPr>
                <w:noProof/>
                <w:webHidden/>
              </w:rPr>
            </w:r>
            <w:r>
              <w:rPr>
                <w:noProof/>
                <w:webHidden/>
              </w:rPr>
              <w:fldChar w:fldCharType="separate"/>
            </w:r>
            <w:r>
              <w:rPr>
                <w:noProof/>
                <w:webHidden/>
              </w:rPr>
              <w:t>4</w:t>
            </w:r>
            <w:r>
              <w:rPr>
                <w:noProof/>
                <w:webHidden/>
              </w:rPr>
              <w:fldChar w:fldCharType="end"/>
            </w:r>
          </w:hyperlink>
        </w:p>
        <w:p w14:paraId="7C676B72"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285" w:history="1">
            <w:r w:rsidRPr="002A79C8">
              <w:rPr>
                <w:rStyle w:val="Hyperlink"/>
                <w:noProof/>
              </w:rPr>
              <w:t>3.2.4</w:t>
            </w:r>
            <w:r>
              <w:rPr>
                <w:rFonts w:eastAsiaTheme="minorEastAsia"/>
                <w:noProof/>
                <w:sz w:val="24"/>
                <w:szCs w:val="24"/>
                <w:lang w:eastAsia="zh-CN"/>
              </w:rPr>
              <w:tab/>
            </w:r>
            <w:r w:rsidRPr="002A79C8">
              <w:rPr>
                <w:rStyle w:val="Hyperlink"/>
                <w:noProof/>
              </w:rPr>
              <w:t>How Orchagent gets the OID information</w:t>
            </w:r>
            <w:r>
              <w:rPr>
                <w:noProof/>
                <w:webHidden/>
              </w:rPr>
              <w:tab/>
            </w:r>
            <w:r>
              <w:rPr>
                <w:noProof/>
                <w:webHidden/>
              </w:rPr>
              <w:fldChar w:fldCharType="begin"/>
            </w:r>
            <w:r>
              <w:rPr>
                <w:noProof/>
                <w:webHidden/>
              </w:rPr>
              <w:instrText xml:space="preserve"> PAGEREF _Toc513546285 \h </w:instrText>
            </w:r>
            <w:r>
              <w:rPr>
                <w:noProof/>
                <w:webHidden/>
              </w:rPr>
            </w:r>
            <w:r>
              <w:rPr>
                <w:noProof/>
                <w:webHidden/>
              </w:rPr>
              <w:fldChar w:fldCharType="separate"/>
            </w:r>
            <w:r>
              <w:rPr>
                <w:noProof/>
                <w:webHidden/>
              </w:rPr>
              <w:t>5</w:t>
            </w:r>
            <w:r>
              <w:rPr>
                <w:noProof/>
                <w:webHidden/>
              </w:rPr>
              <w:fldChar w:fldCharType="end"/>
            </w:r>
          </w:hyperlink>
        </w:p>
        <w:p w14:paraId="2691ED20"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286" w:history="1">
            <w:r w:rsidRPr="002A79C8">
              <w:rPr>
                <w:rStyle w:val="Hyperlink"/>
                <w:noProof/>
              </w:rPr>
              <w:t>3.2.5</w:t>
            </w:r>
            <w:r>
              <w:rPr>
                <w:rFonts w:eastAsiaTheme="minorEastAsia"/>
                <w:noProof/>
                <w:sz w:val="24"/>
                <w:szCs w:val="24"/>
                <w:lang w:eastAsia="zh-CN"/>
              </w:rPr>
              <w:tab/>
            </w:r>
            <w:r w:rsidRPr="002A79C8">
              <w:rPr>
                <w:rStyle w:val="Hyperlink"/>
                <w:noProof/>
              </w:rPr>
              <w:t>How to handle the cases of SAI api call change during restore phase.</w:t>
            </w:r>
            <w:r>
              <w:rPr>
                <w:noProof/>
                <w:webHidden/>
              </w:rPr>
              <w:tab/>
            </w:r>
            <w:r>
              <w:rPr>
                <w:noProof/>
                <w:webHidden/>
              </w:rPr>
              <w:fldChar w:fldCharType="begin"/>
            </w:r>
            <w:r>
              <w:rPr>
                <w:noProof/>
                <w:webHidden/>
              </w:rPr>
              <w:instrText xml:space="preserve"> PAGEREF _Toc513546286 \h </w:instrText>
            </w:r>
            <w:r>
              <w:rPr>
                <w:noProof/>
                <w:webHidden/>
              </w:rPr>
            </w:r>
            <w:r>
              <w:rPr>
                <w:noProof/>
                <w:webHidden/>
              </w:rPr>
              <w:fldChar w:fldCharType="separate"/>
            </w:r>
            <w:r>
              <w:rPr>
                <w:noProof/>
                <w:webHidden/>
              </w:rPr>
              <w:t>5</w:t>
            </w:r>
            <w:r>
              <w:rPr>
                <w:noProof/>
                <w:webHidden/>
              </w:rPr>
              <w:fldChar w:fldCharType="end"/>
            </w:r>
          </w:hyperlink>
        </w:p>
        <w:p w14:paraId="4742B014"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287" w:history="1">
            <w:r w:rsidRPr="002A79C8">
              <w:rPr>
                <w:rStyle w:val="Hyperlink"/>
                <w:noProof/>
              </w:rPr>
              <w:t>3.2.6</w:t>
            </w:r>
            <w:r>
              <w:rPr>
                <w:rFonts w:eastAsiaTheme="minorEastAsia"/>
                <w:noProof/>
                <w:sz w:val="24"/>
                <w:szCs w:val="24"/>
                <w:lang w:eastAsia="zh-CN"/>
              </w:rPr>
              <w:tab/>
            </w:r>
            <w:r w:rsidRPr="002A79C8">
              <w:rPr>
                <w:rStyle w:val="Hyperlink"/>
                <w:noProof/>
              </w:rPr>
              <w:t>How to deal with missing of notification during the reboot window</w:t>
            </w:r>
            <w:r>
              <w:rPr>
                <w:noProof/>
                <w:webHidden/>
              </w:rPr>
              <w:tab/>
            </w:r>
            <w:r>
              <w:rPr>
                <w:noProof/>
                <w:webHidden/>
              </w:rPr>
              <w:fldChar w:fldCharType="begin"/>
            </w:r>
            <w:r>
              <w:rPr>
                <w:noProof/>
                <w:webHidden/>
              </w:rPr>
              <w:instrText xml:space="preserve"> PAGEREF _Toc513546287 \h </w:instrText>
            </w:r>
            <w:r>
              <w:rPr>
                <w:noProof/>
                <w:webHidden/>
              </w:rPr>
            </w:r>
            <w:r>
              <w:rPr>
                <w:noProof/>
                <w:webHidden/>
              </w:rPr>
              <w:fldChar w:fldCharType="separate"/>
            </w:r>
            <w:r>
              <w:rPr>
                <w:noProof/>
                <w:webHidden/>
              </w:rPr>
              <w:t>6</w:t>
            </w:r>
            <w:r>
              <w:rPr>
                <w:noProof/>
                <w:webHidden/>
              </w:rPr>
              <w:fldChar w:fldCharType="end"/>
            </w:r>
          </w:hyperlink>
        </w:p>
        <w:p w14:paraId="6469C5BB" w14:textId="77777777" w:rsidR="003E0F1F" w:rsidRDefault="003E0F1F">
          <w:pPr>
            <w:pStyle w:val="TOC2"/>
            <w:tabs>
              <w:tab w:val="left" w:pos="960"/>
              <w:tab w:val="right" w:leader="dot" w:pos="9350"/>
            </w:tabs>
            <w:rPr>
              <w:rFonts w:eastAsiaTheme="minorEastAsia"/>
              <w:noProof/>
              <w:sz w:val="24"/>
              <w:szCs w:val="24"/>
              <w:lang w:eastAsia="zh-CN"/>
            </w:rPr>
          </w:pPr>
          <w:hyperlink w:anchor="_Toc513546288" w:history="1">
            <w:r w:rsidRPr="002A79C8">
              <w:rPr>
                <w:rStyle w:val="Hyperlink"/>
                <w:noProof/>
                <w:lang w:eastAsia="zh-CN"/>
              </w:rPr>
              <w:t>3.3</w:t>
            </w:r>
            <w:r>
              <w:rPr>
                <w:rFonts w:eastAsiaTheme="minorEastAsia"/>
                <w:noProof/>
                <w:sz w:val="24"/>
                <w:szCs w:val="24"/>
                <w:lang w:eastAsia="zh-CN"/>
              </w:rPr>
              <w:tab/>
            </w:r>
            <w:r w:rsidRPr="002A79C8">
              <w:rPr>
                <w:rStyle w:val="Hyperlink"/>
                <w:noProof/>
                <w:lang w:eastAsia="zh-CN"/>
              </w:rPr>
              <w:t>Requirements on LibSAI and ASIC</w:t>
            </w:r>
            <w:r>
              <w:rPr>
                <w:noProof/>
                <w:webHidden/>
              </w:rPr>
              <w:tab/>
            </w:r>
            <w:r>
              <w:rPr>
                <w:noProof/>
                <w:webHidden/>
              </w:rPr>
              <w:fldChar w:fldCharType="begin"/>
            </w:r>
            <w:r>
              <w:rPr>
                <w:noProof/>
                <w:webHidden/>
              </w:rPr>
              <w:instrText xml:space="preserve"> PAGEREF _Toc513546288 \h </w:instrText>
            </w:r>
            <w:r>
              <w:rPr>
                <w:noProof/>
                <w:webHidden/>
              </w:rPr>
            </w:r>
            <w:r>
              <w:rPr>
                <w:noProof/>
                <w:webHidden/>
              </w:rPr>
              <w:fldChar w:fldCharType="separate"/>
            </w:r>
            <w:r>
              <w:rPr>
                <w:noProof/>
                <w:webHidden/>
              </w:rPr>
              <w:t>6</w:t>
            </w:r>
            <w:r>
              <w:rPr>
                <w:noProof/>
                <w:webHidden/>
              </w:rPr>
              <w:fldChar w:fldCharType="end"/>
            </w:r>
          </w:hyperlink>
        </w:p>
        <w:p w14:paraId="48D3884D" w14:textId="77777777" w:rsidR="003E0F1F" w:rsidRDefault="003E0F1F">
          <w:pPr>
            <w:pStyle w:val="TOC2"/>
            <w:tabs>
              <w:tab w:val="left" w:pos="960"/>
              <w:tab w:val="right" w:leader="dot" w:pos="9350"/>
            </w:tabs>
            <w:rPr>
              <w:rFonts w:eastAsiaTheme="minorEastAsia"/>
              <w:noProof/>
              <w:sz w:val="24"/>
              <w:szCs w:val="24"/>
              <w:lang w:eastAsia="zh-CN"/>
            </w:rPr>
          </w:pPr>
          <w:hyperlink w:anchor="_Toc513546289" w:history="1">
            <w:r w:rsidRPr="002A79C8">
              <w:rPr>
                <w:rStyle w:val="Hyperlink"/>
                <w:noProof/>
                <w:lang w:eastAsia="zh-CN"/>
              </w:rPr>
              <w:t>3.4</w:t>
            </w:r>
            <w:r>
              <w:rPr>
                <w:rFonts w:eastAsiaTheme="minorEastAsia"/>
                <w:noProof/>
                <w:sz w:val="24"/>
                <w:szCs w:val="24"/>
                <w:lang w:eastAsia="zh-CN"/>
              </w:rPr>
              <w:tab/>
            </w:r>
            <w:r w:rsidRPr="002A79C8">
              <w:rPr>
                <w:rStyle w:val="Hyperlink"/>
                <w:noProof/>
                <w:lang w:eastAsia="zh-CN"/>
              </w:rPr>
              <w:t>Requirements on syncd</w:t>
            </w:r>
            <w:r>
              <w:rPr>
                <w:noProof/>
                <w:webHidden/>
              </w:rPr>
              <w:tab/>
            </w:r>
            <w:r>
              <w:rPr>
                <w:noProof/>
                <w:webHidden/>
              </w:rPr>
              <w:fldChar w:fldCharType="begin"/>
            </w:r>
            <w:r>
              <w:rPr>
                <w:noProof/>
                <w:webHidden/>
              </w:rPr>
              <w:instrText xml:space="preserve"> PAGEREF _Toc513546289 \h </w:instrText>
            </w:r>
            <w:r>
              <w:rPr>
                <w:noProof/>
                <w:webHidden/>
              </w:rPr>
            </w:r>
            <w:r>
              <w:rPr>
                <w:noProof/>
                <w:webHidden/>
              </w:rPr>
              <w:fldChar w:fldCharType="separate"/>
            </w:r>
            <w:r>
              <w:rPr>
                <w:noProof/>
                <w:webHidden/>
              </w:rPr>
              <w:t>6</w:t>
            </w:r>
            <w:r>
              <w:rPr>
                <w:noProof/>
                <w:webHidden/>
              </w:rPr>
              <w:fldChar w:fldCharType="end"/>
            </w:r>
          </w:hyperlink>
        </w:p>
        <w:p w14:paraId="7620C4FD" w14:textId="77777777" w:rsidR="003E0F1F" w:rsidRDefault="003E0F1F">
          <w:pPr>
            <w:pStyle w:val="TOC2"/>
            <w:tabs>
              <w:tab w:val="left" w:pos="960"/>
              <w:tab w:val="right" w:leader="dot" w:pos="9350"/>
            </w:tabs>
            <w:rPr>
              <w:rFonts w:eastAsiaTheme="minorEastAsia"/>
              <w:noProof/>
              <w:sz w:val="24"/>
              <w:szCs w:val="24"/>
              <w:lang w:eastAsia="zh-CN"/>
            </w:rPr>
          </w:pPr>
          <w:hyperlink w:anchor="_Toc513546290" w:history="1">
            <w:r w:rsidRPr="002A79C8">
              <w:rPr>
                <w:rStyle w:val="Hyperlink"/>
                <w:noProof/>
              </w:rPr>
              <w:t>3.5</w:t>
            </w:r>
            <w:r>
              <w:rPr>
                <w:rFonts w:eastAsiaTheme="minorEastAsia"/>
                <w:noProof/>
                <w:sz w:val="24"/>
                <w:szCs w:val="24"/>
                <w:lang w:eastAsia="zh-CN"/>
              </w:rPr>
              <w:tab/>
            </w:r>
            <w:r w:rsidRPr="002A79C8">
              <w:rPr>
                <w:rStyle w:val="Hyperlink"/>
                <w:noProof/>
              </w:rPr>
              <w:t>Requirement on network applications and orch data</w:t>
            </w:r>
            <w:r>
              <w:rPr>
                <w:noProof/>
                <w:webHidden/>
              </w:rPr>
              <w:tab/>
            </w:r>
            <w:r>
              <w:rPr>
                <w:noProof/>
                <w:webHidden/>
              </w:rPr>
              <w:fldChar w:fldCharType="begin"/>
            </w:r>
            <w:r>
              <w:rPr>
                <w:noProof/>
                <w:webHidden/>
              </w:rPr>
              <w:instrText xml:space="preserve"> PAGEREF _Toc513546290 \h </w:instrText>
            </w:r>
            <w:r>
              <w:rPr>
                <w:noProof/>
                <w:webHidden/>
              </w:rPr>
            </w:r>
            <w:r>
              <w:rPr>
                <w:noProof/>
                <w:webHidden/>
              </w:rPr>
              <w:fldChar w:fldCharType="separate"/>
            </w:r>
            <w:r>
              <w:rPr>
                <w:noProof/>
                <w:webHidden/>
              </w:rPr>
              <w:t>6</w:t>
            </w:r>
            <w:r>
              <w:rPr>
                <w:noProof/>
                <w:webHidden/>
              </w:rPr>
              <w:fldChar w:fldCharType="end"/>
            </w:r>
          </w:hyperlink>
        </w:p>
        <w:p w14:paraId="62322800"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291" w:history="1">
            <w:r w:rsidRPr="002A79C8">
              <w:rPr>
                <w:rStyle w:val="Hyperlink"/>
                <w:noProof/>
              </w:rPr>
              <w:t>3.5.1</w:t>
            </w:r>
            <w:r>
              <w:rPr>
                <w:rFonts w:eastAsiaTheme="minorEastAsia"/>
                <w:noProof/>
                <w:sz w:val="24"/>
                <w:szCs w:val="24"/>
                <w:lang w:eastAsia="zh-CN"/>
              </w:rPr>
              <w:tab/>
            </w:r>
            <w:r w:rsidRPr="002A79C8">
              <w:rPr>
                <w:rStyle w:val="Hyperlink"/>
                <w:noProof/>
              </w:rPr>
              <w:t>General requirements</w:t>
            </w:r>
            <w:r>
              <w:rPr>
                <w:noProof/>
                <w:webHidden/>
              </w:rPr>
              <w:tab/>
            </w:r>
            <w:r>
              <w:rPr>
                <w:noProof/>
                <w:webHidden/>
              </w:rPr>
              <w:fldChar w:fldCharType="begin"/>
            </w:r>
            <w:r>
              <w:rPr>
                <w:noProof/>
                <w:webHidden/>
              </w:rPr>
              <w:instrText xml:space="preserve"> PAGEREF _Toc513546291 \h </w:instrText>
            </w:r>
            <w:r>
              <w:rPr>
                <w:noProof/>
                <w:webHidden/>
              </w:rPr>
            </w:r>
            <w:r>
              <w:rPr>
                <w:noProof/>
                <w:webHidden/>
              </w:rPr>
              <w:fldChar w:fldCharType="separate"/>
            </w:r>
            <w:r>
              <w:rPr>
                <w:noProof/>
                <w:webHidden/>
              </w:rPr>
              <w:t>6</w:t>
            </w:r>
            <w:r>
              <w:rPr>
                <w:noProof/>
                <w:webHidden/>
              </w:rPr>
              <w:fldChar w:fldCharType="end"/>
            </w:r>
          </w:hyperlink>
        </w:p>
        <w:p w14:paraId="39357F36"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292" w:history="1">
            <w:r w:rsidRPr="002A79C8">
              <w:rPr>
                <w:rStyle w:val="Hyperlink"/>
                <w:noProof/>
              </w:rPr>
              <w:t>3.5.2</w:t>
            </w:r>
            <w:r>
              <w:rPr>
                <w:rFonts w:eastAsiaTheme="minorEastAsia"/>
                <w:noProof/>
                <w:sz w:val="24"/>
                <w:szCs w:val="24"/>
                <w:lang w:eastAsia="zh-CN"/>
              </w:rPr>
              <w:tab/>
            </w:r>
            <w:r w:rsidRPr="002A79C8">
              <w:rPr>
                <w:rStyle w:val="Hyperlink"/>
                <w:noProof/>
              </w:rPr>
              <w:t>Port</w:t>
            </w:r>
            <w:r>
              <w:rPr>
                <w:noProof/>
                <w:webHidden/>
              </w:rPr>
              <w:tab/>
            </w:r>
            <w:r>
              <w:rPr>
                <w:noProof/>
                <w:webHidden/>
              </w:rPr>
              <w:fldChar w:fldCharType="begin"/>
            </w:r>
            <w:r>
              <w:rPr>
                <w:noProof/>
                <w:webHidden/>
              </w:rPr>
              <w:instrText xml:space="preserve"> PAGEREF _Toc513546292 \h </w:instrText>
            </w:r>
            <w:r>
              <w:rPr>
                <w:noProof/>
                <w:webHidden/>
              </w:rPr>
            </w:r>
            <w:r>
              <w:rPr>
                <w:noProof/>
                <w:webHidden/>
              </w:rPr>
              <w:fldChar w:fldCharType="separate"/>
            </w:r>
            <w:r>
              <w:rPr>
                <w:noProof/>
                <w:webHidden/>
              </w:rPr>
              <w:t>7</w:t>
            </w:r>
            <w:r>
              <w:rPr>
                <w:noProof/>
                <w:webHidden/>
              </w:rPr>
              <w:fldChar w:fldCharType="end"/>
            </w:r>
          </w:hyperlink>
        </w:p>
        <w:p w14:paraId="545E1415"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293" w:history="1">
            <w:r w:rsidRPr="002A79C8">
              <w:rPr>
                <w:rStyle w:val="Hyperlink"/>
                <w:noProof/>
              </w:rPr>
              <w:t>3.5.3</w:t>
            </w:r>
            <w:r>
              <w:rPr>
                <w:rFonts w:eastAsiaTheme="minorEastAsia"/>
                <w:noProof/>
                <w:sz w:val="24"/>
                <w:szCs w:val="24"/>
                <w:lang w:eastAsia="zh-CN"/>
              </w:rPr>
              <w:tab/>
            </w:r>
            <w:r w:rsidRPr="002A79C8">
              <w:rPr>
                <w:rStyle w:val="Hyperlink"/>
                <w:noProof/>
              </w:rPr>
              <w:t>Lag/teamd</w:t>
            </w:r>
            <w:r>
              <w:rPr>
                <w:noProof/>
                <w:webHidden/>
              </w:rPr>
              <w:tab/>
            </w:r>
            <w:r>
              <w:rPr>
                <w:noProof/>
                <w:webHidden/>
              </w:rPr>
              <w:fldChar w:fldCharType="begin"/>
            </w:r>
            <w:r>
              <w:rPr>
                <w:noProof/>
                <w:webHidden/>
              </w:rPr>
              <w:instrText xml:space="preserve"> PAGEREF _Toc513546293 \h </w:instrText>
            </w:r>
            <w:r>
              <w:rPr>
                <w:noProof/>
                <w:webHidden/>
              </w:rPr>
            </w:r>
            <w:r>
              <w:rPr>
                <w:noProof/>
                <w:webHidden/>
              </w:rPr>
              <w:fldChar w:fldCharType="separate"/>
            </w:r>
            <w:r>
              <w:rPr>
                <w:noProof/>
                <w:webHidden/>
              </w:rPr>
              <w:t>7</w:t>
            </w:r>
            <w:r>
              <w:rPr>
                <w:noProof/>
                <w:webHidden/>
              </w:rPr>
              <w:fldChar w:fldCharType="end"/>
            </w:r>
          </w:hyperlink>
        </w:p>
        <w:p w14:paraId="38353ED3"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294" w:history="1">
            <w:r w:rsidRPr="002A79C8">
              <w:rPr>
                <w:rStyle w:val="Hyperlink"/>
                <w:noProof/>
              </w:rPr>
              <w:t>3.5.4</w:t>
            </w:r>
            <w:r>
              <w:rPr>
                <w:rFonts w:eastAsiaTheme="minorEastAsia"/>
                <w:noProof/>
                <w:sz w:val="24"/>
                <w:szCs w:val="24"/>
                <w:lang w:eastAsia="zh-CN"/>
              </w:rPr>
              <w:tab/>
            </w:r>
            <w:r w:rsidRPr="002A79C8">
              <w:rPr>
                <w:rStyle w:val="Hyperlink"/>
                <w:noProof/>
              </w:rPr>
              <w:t>Fdb</w:t>
            </w:r>
            <w:r>
              <w:rPr>
                <w:noProof/>
                <w:webHidden/>
              </w:rPr>
              <w:tab/>
            </w:r>
            <w:r>
              <w:rPr>
                <w:noProof/>
                <w:webHidden/>
              </w:rPr>
              <w:fldChar w:fldCharType="begin"/>
            </w:r>
            <w:r>
              <w:rPr>
                <w:noProof/>
                <w:webHidden/>
              </w:rPr>
              <w:instrText xml:space="preserve"> PAGEREF _Toc513546294 \h </w:instrText>
            </w:r>
            <w:r>
              <w:rPr>
                <w:noProof/>
                <w:webHidden/>
              </w:rPr>
            </w:r>
            <w:r>
              <w:rPr>
                <w:noProof/>
                <w:webHidden/>
              </w:rPr>
              <w:fldChar w:fldCharType="separate"/>
            </w:r>
            <w:r>
              <w:rPr>
                <w:noProof/>
                <w:webHidden/>
              </w:rPr>
              <w:t>7</w:t>
            </w:r>
            <w:r>
              <w:rPr>
                <w:noProof/>
                <w:webHidden/>
              </w:rPr>
              <w:fldChar w:fldCharType="end"/>
            </w:r>
          </w:hyperlink>
        </w:p>
        <w:p w14:paraId="6DB7EC48"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295" w:history="1">
            <w:r w:rsidRPr="002A79C8">
              <w:rPr>
                <w:rStyle w:val="Hyperlink"/>
                <w:noProof/>
              </w:rPr>
              <w:t>3.5.5</w:t>
            </w:r>
            <w:r>
              <w:rPr>
                <w:rFonts w:eastAsiaTheme="minorEastAsia"/>
                <w:noProof/>
                <w:sz w:val="24"/>
                <w:szCs w:val="24"/>
                <w:lang w:eastAsia="zh-CN"/>
              </w:rPr>
              <w:tab/>
            </w:r>
            <w:r w:rsidRPr="002A79C8">
              <w:rPr>
                <w:rStyle w:val="Hyperlink"/>
                <w:noProof/>
              </w:rPr>
              <w:t>Arp</w:t>
            </w:r>
            <w:r>
              <w:rPr>
                <w:noProof/>
                <w:webHidden/>
              </w:rPr>
              <w:tab/>
            </w:r>
            <w:r>
              <w:rPr>
                <w:noProof/>
                <w:webHidden/>
              </w:rPr>
              <w:fldChar w:fldCharType="begin"/>
            </w:r>
            <w:r>
              <w:rPr>
                <w:noProof/>
                <w:webHidden/>
              </w:rPr>
              <w:instrText xml:space="preserve"> PAGEREF _Toc513546295 \h </w:instrText>
            </w:r>
            <w:r>
              <w:rPr>
                <w:noProof/>
                <w:webHidden/>
              </w:rPr>
            </w:r>
            <w:r>
              <w:rPr>
                <w:noProof/>
                <w:webHidden/>
              </w:rPr>
              <w:fldChar w:fldCharType="separate"/>
            </w:r>
            <w:r>
              <w:rPr>
                <w:noProof/>
                <w:webHidden/>
              </w:rPr>
              <w:t>7</w:t>
            </w:r>
            <w:r>
              <w:rPr>
                <w:noProof/>
                <w:webHidden/>
              </w:rPr>
              <w:fldChar w:fldCharType="end"/>
            </w:r>
          </w:hyperlink>
        </w:p>
        <w:p w14:paraId="43F078DF"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296" w:history="1">
            <w:r w:rsidRPr="002A79C8">
              <w:rPr>
                <w:rStyle w:val="Hyperlink"/>
                <w:noProof/>
              </w:rPr>
              <w:t>3.5.6</w:t>
            </w:r>
            <w:r>
              <w:rPr>
                <w:rFonts w:eastAsiaTheme="minorEastAsia"/>
                <w:noProof/>
                <w:sz w:val="24"/>
                <w:szCs w:val="24"/>
                <w:lang w:eastAsia="zh-CN"/>
              </w:rPr>
              <w:tab/>
            </w:r>
            <w:r w:rsidRPr="002A79C8">
              <w:rPr>
                <w:rStyle w:val="Hyperlink"/>
                <w:noProof/>
              </w:rPr>
              <w:t>Route</w:t>
            </w:r>
            <w:r>
              <w:rPr>
                <w:noProof/>
                <w:webHidden/>
              </w:rPr>
              <w:tab/>
            </w:r>
            <w:r>
              <w:rPr>
                <w:noProof/>
                <w:webHidden/>
              </w:rPr>
              <w:fldChar w:fldCharType="begin"/>
            </w:r>
            <w:r>
              <w:rPr>
                <w:noProof/>
                <w:webHidden/>
              </w:rPr>
              <w:instrText xml:space="preserve"> PAGEREF _Toc513546296 \h </w:instrText>
            </w:r>
            <w:r>
              <w:rPr>
                <w:noProof/>
                <w:webHidden/>
              </w:rPr>
            </w:r>
            <w:r>
              <w:rPr>
                <w:noProof/>
                <w:webHidden/>
              </w:rPr>
              <w:fldChar w:fldCharType="separate"/>
            </w:r>
            <w:r>
              <w:rPr>
                <w:noProof/>
                <w:webHidden/>
              </w:rPr>
              <w:t>7</w:t>
            </w:r>
            <w:r>
              <w:rPr>
                <w:noProof/>
                <w:webHidden/>
              </w:rPr>
              <w:fldChar w:fldCharType="end"/>
            </w:r>
          </w:hyperlink>
        </w:p>
        <w:p w14:paraId="7B59E072"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297" w:history="1">
            <w:r w:rsidRPr="002A79C8">
              <w:rPr>
                <w:rStyle w:val="Hyperlink"/>
                <w:noProof/>
              </w:rPr>
              <w:t>3.5.7</w:t>
            </w:r>
            <w:r>
              <w:rPr>
                <w:rFonts w:eastAsiaTheme="minorEastAsia"/>
                <w:noProof/>
                <w:sz w:val="24"/>
                <w:szCs w:val="24"/>
                <w:lang w:eastAsia="zh-CN"/>
              </w:rPr>
              <w:tab/>
            </w:r>
            <w:r w:rsidRPr="002A79C8">
              <w:rPr>
                <w:rStyle w:val="Hyperlink"/>
                <w:noProof/>
              </w:rPr>
              <w:t>Acl</w:t>
            </w:r>
            <w:r>
              <w:rPr>
                <w:noProof/>
                <w:webHidden/>
              </w:rPr>
              <w:tab/>
            </w:r>
            <w:r>
              <w:rPr>
                <w:noProof/>
                <w:webHidden/>
              </w:rPr>
              <w:fldChar w:fldCharType="begin"/>
            </w:r>
            <w:r>
              <w:rPr>
                <w:noProof/>
                <w:webHidden/>
              </w:rPr>
              <w:instrText xml:space="preserve"> PAGEREF _Toc513546297 \h </w:instrText>
            </w:r>
            <w:r>
              <w:rPr>
                <w:noProof/>
                <w:webHidden/>
              </w:rPr>
            </w:r>
            <w:r>
              <w:rPr>
                <w:noProof/>
                <w:webHidden/>
              </w:rPr>
              <w:fldChar w:fldCharType="separate"/>
            </w:r>
            <w:r>
              <w:rPr>
                <w:noProof/>
                <w:webHidden/>
              </w:rPr>
              <w:t>7</w:t>
            </w:r>
            <w:r>
              <w:rPr>
                <w:noProof/>
                <w:webHidden/>
              </w:rPr>
              <w:fldChar w:fldCharType="end"/>
            </w:r>
          </w:hyperlink>
        </w:p>
        <w:p w14:paraId="420462A9"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298" w:history="1">
            <w:r w:rsidRPr="002A79C8">
              <w:rPr>
                <w:rStyle w:val="Hyperlink"/>
                <w:noProof/>
              </w:rPr>
              <w:t>3.5.8</w:t>
            </w:r>
            <w:r>
              <w:rPr>
                <w:rFonts w:eastAsiaTheme="minorEastAsia"/>
                <w:noProof/>
                <w:sz w:val="24"/>
                <w:szCs w:val="24"/>
                <w:lang w:eastAsia="zh-CN"/>
              </w:rPr>
              <w:tab/>
            </w:r>
            <w:r w:rsidRPr="002A79C8">
              <w:rPr>
                <w:rStyle w:val="Hyperlink"/>
                <w:noProof/>
              </w:rPr>
              <w:t>Buffer</w:t>
            </w:r>
            <w:r>
              <w:rPr>
                <w:noProof/>
                <w:webHidden/>
              </w:rPr>
              <w:tab/>
            </w:r>
            <w:r>
              <w:rPr>
                <w:noProof/>
                <w:webHidden/>
              </w:rPr>
              <w:fldChar w:fldCharType="begin"/>
            </w:r>
            <w:r>
              <w:rPr>
                <w:noProof/>
                <w:webHidden/>
              </w:rPr>
              <w:instrText xml:space="preserve"> PAGEREF _Toc513546298 \h </w:instrText>
            </w:r>
            <w:r>
              <w:rPr>
                <w:noProof/>
                <w:webHidden/>
              </w:rPr>
            </w:r>
            <w:r>
              <w:rPr>
                <w:noProof/>
                <w:webHidden/>
              </w:rPr>
              <w:fldChar w:fldCharType="separate"/>
            </w:r>
            <w:r>
              <w:rPr>
                <w:noProof/>
                <w:webHidden/>
              </w:rPr>
              <w:t>7</w:t>
            </w:r>
            <w:r>
              <w:rPr>
                <w:noProof/>
                <w:webHidden/>
              </w:rPr>
              <w:fldChar w:fldCharType="end"/>
            </w:r>
          </w:hyperlink>
        </w:p>
        <w:p w14:paraId="3D49C0F1"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299" w:history="1">
            <w:r w:rsidRPr="002A79C8">
              <w:rPr>
                <w:rStyle w:val="Hyperlink"/>
                <w:noProof/>
              </w:rPr>
              <w:t>3.5.9</w:t>
            </w:r>
            <w:r>
              <w:rPr>
                <w:rFonts w:eastAsiaTheme="minorEastAsia"/>
                <w:noProof/>
                <w:sz w:val="24"/>
                <w:szCs w:val="24"/>
                <w:lang w:eastAsia="zh-CN"/>
              </w:rPr>
              <w:tab/>
            </w:r>
            <w:r w:rsidRPr="002A79C8">
              <w:rPr>
                <w:rStyle w:val="Hyperlink"/>
                <w:noProof/>
              </w:rPr>
              <w:t>Qos</w:t>
            </w:r>
            <w:r>
              <w:rPr>
                <w:noProof/>
                <w:webHidden/>
              </w:rPr>
              <w:tab/>
            </w:r>
            <w:r>
              <w:rPr>
                <w:noProof/>
                <w:webHidden/>
              </w:rPr>
              <w:fldChar w:fldCharType="begin"/>
            </w:r>
            <w:r>
              <w:rPr>
                <w:noProof/>
                <w:webHidden/>
              </w:rPr>
              <w:instrText xml:space="preserve"> PAGEREF _Toc513546299 \h </w:instrText>
            </w:r>
            <w:r>
              <w:rPr>
                <w:noProof/>
                <w:webHidden/>
              </w:rPr>
            </w:r>
            <w:r>
              <w:rPr>
                <w:noProof/>
                <w:webHidden/>
              </w:rPr>
              <w:fldChar w:fldCharType="separate"/>
            </w:r>
            <w:r>
              <w:rPr>
                <w:noProof/>
                <w:webHidden/>
              </w:rPr>
              <w:t>7</w:t>
            </w:r>
            <w:r>
              <w:rPr>
                <w:noProof/>
                <w:webHidden/>
              </w:rPr>
              <w:fldChar w:fldCharType="end"/>
            </w:r>
          </w:hyperlink>
        </w:p>
        <w:p w14:paraId="517BA555" w14:textId="77777777" w:rsidR="003E0F1F" w:rsidRDefault="003E0F1F">
          <w:pPr>
            <w:pStyle w:val="TOC3"/>
            <w:tabs>
              <w:tab w:val="left" w:pos="1440"/>
              <w:tab w:val="right" w:leader="dot" w:pos="9350"/>
            </w:tabs>
            <w:rPr>
              <w:rFonts w:eastAsiaTheme="minorEastAsia"/>
              <w:noProof/>
              <w:sz w:val="24"/>
              <w:szCs w:val="24"/>
              <w:lang w:eastAsia="zh-CN"/>
            </w:rPr>
          </w:pPr>
          <w:hyperlink w:anchor="_Toc513546300" w:history="1">
            <w:r w:rsidRPr="002A79C8">
              <w:rPr>
                <w:rStyle w:val="Hyperlink"/>
                <w:noProof/>
              </w:rPr>
              <w:t>3.5.10</w:t>
            </w:r>
            <w:r>
              <w:rPr>
                <w:rFonts w:eastAsiaTheme="minorEastAsia"/>
                <w:noProof/>
                <w:sz w:val="24"/>
                <w:szCs w:val="24"/>
                <w:lang w:eastAsia="zh-CN"/>
              </w:rPr>
              <w:tab/>
            </w:r>
            <w:r w:rsidRPr="002A79C8">
              <w:rPr>
                <w:rStyle w:val="Hyperlink"/>
                <w:noProof/>
              </w:rPr>
              <w:t>…</w:t>
            </w:r>
            <w:r>
              <w:rPr>
                <w:noProof/>
                <w:webHidden/>
              </w:rPr>
              <w:tab/>
            </w:r>
            <w:r>
              <w:rPr>
                <w:noProof/>
                <w:webHidden/>
              </w:rPr>
              <w:fldChar w:fldCharType="begin"/>
            </w:r>
            <w:r>
              <w:rPr>
                <w:noProof/>
                <w:webHidden/>
              </w:rPr>
              <w:instrText xml:space="preserve"> PAGEREF _Toc513546300 \h </w:instrText>
            </w:r>
            <w:r>
              <w:rPr>
                <w:noProof/>
                <w:webHidden/>
              </w:rPr>
            </w:r>
            <w:r>
              <w:rPr>
                <w:noProof/>
                <w:webHidden/>
              </w:rPr>
              <w:fldChar w:fldCharType="separate"/>
            </w:r>
            <w:r>
              <w:rPr>
                <w:noProof/>
                <w:webHidden/>
              </w:rPr>
              <w:t>7</w:t>
            </w:r>
            <w:r>
              <w:rPr>
                <w:noProof/>
                <w:webHidden/>
              </w:rPr>
              <w:fldChar w:fldCharType="end"/>
            </w:r>
          </w:hyperlink>
        </w:p>
        <w:p w14:paraId="0F82882C" w14:textId="77777777" w:rsidR="003E0F1F" w:rsidRDefault="003E0F1F">
          <w:pPr>
            <w:pStyle w:val="TOC2"/>
            <w:tabs>
              <w:tab w:val="left" w:pos="960"/>
              <w:tab w:val="right" w:leader="dot" w:pos="9350"/>
            </w:tabs>
            <w:rPr>
              <w:rFonts w:eastAsiaTheme="minorEastAsia"/>
              <w:noProof/>
              <w:sz w:val="24"/>
              <w:szCs w:val="24"/>
              <w:lang w:eastAsia="zh-CN"/>
            </w:rPr>
          </w:pPr>
          <w:hyperlink w:anchor="_Toc513546301" w:history="1">
            <w:r w:rsidRPr="002A79C8">
              <w:rPr>
                <w:rStyle w:val="Hyperlink"/>
                <w:noProof/>
              </w:rPr>
              <w:t>3.6</w:t>
            </w:r>
            <w:r>
              <w:rPr>
                <w:rFonts w:eastAsiaTheme="minorEastAsia"/>
                <w:noProof/>
                <w:sz w:val="24"/>
                <w:szCs w:val="24"/>
                <w:lang w:eastAsia="zh-CN"/>
              </w:rPr>
              <w:tab/>
            </w:r>
            <w:r w:rsidRPr="002A79C8">
              <w:rPr>
                <w:rStyle w:val="Hyperlink"/>
                <w:noProof/>
              </w:rPr>
              <w:t>Summary</w:t>
            </w:r>
            <w:r>
              <w:rPr>
                <w:noProof/>
                <w:webHidden/>
              </w:rPr>
              <w:tab/>
            </w:r>
            <w:r>
              <w:rPr>
                <w:noProof/>
                <w:webHidden/>
              </w:rPr>
              <w:fldChar w:fldCharType="begin"/>
            </w:r>
            <w:r>
              <w:rPr>
                <w:noProof/>
                <w:webHidden/>
              </w:rPr>
              <w:instrText xml:space="preserve"> PAGEREF _Toc513546301 \h </w:instrText>
            </w:r>
            <w:r>
              <w:rPr>
                <w:noProof/>
                <w:webHidden/>
              </w:rPr>
            </w:r>
            <w:r>
              <w:rPr>
                <w:noProof/>
                <w:webHidden/>
              </w:rPr>
              <w:fldChar w:fldCharType="separate"/>
            </w:r>
            <w:r>
              <w:rPr>
                <w:noProof/>
                <w:webHidden/>
              </w:rPr>
              <w:t>7</w:t>
            </w:r>
            <w:r>
              <w:rPr>
                <w:noProof/>
                <w:webHidden/>
              </w:rPr>
              <w:fldChar w:fldCharType="end"/>
            </w:r>
          </w:hyperlink>
        </w:p>
        <w:p w14:paraId="1DAEAEBE" w14:textId="77777777" w:rsidR="003E0F1F" w:rsidRDefault="003E0F1F">
          <w:pPr>
            <w:pStyle w:val="TOC2"/>
            <w:tabs>
              <w:tab w:val="left" w:pos="960"/>
              <w:tab w:val="right" w:leader="dot" w:pos="9350"/>
            </w:tabs>
            <w:rPr>
              <w:rFonts w:eastAsiaTheme="minorEastAsia"/>
              <w:noProof/>
              <w:sz w:val="24"/>
              <w:szCs w:val="24"/>
              <w:lang w:eastAsia="zh-CN"/>
            </w:rPr>
          </w:pPr>
          <w:hyperlink w:anchor="_Toc513546302" w:history="1">
            <w:r w:rsidRPr="002A79C8">
              <w:rPr>
                <w:rStyle w:val="Hyperlink"/>
                <w:noProof/>
              </w:rPr>
              <w:t>3.7</w:t>
            </w:r>
            <w:r>
              <w:rPr>
                <w:rFonts w:eastAsiaTheme="minorEastAsia"/>
                <w:noProof/>
                <w:sz w:val="24"/>
                <w:szCs w:val="24"/>
                <w:lang w:eastAsia="zh-CN"/>
              </w:rPr>
              <w:tab/>
            </w:r>
            <w:r w:rsidRPr="002A79C8">
              <w:rPr>
                <w:rStyle w:val="Hyperlink"/>
                <w:noProof/>
              </w:rPr>
              <w:t>Approach evaluation</w:t>
            </w:r>
            <w:r>
              <w:rPr>
                <w:noProof/>
                <w:webHidden/>
              </w:rPr>
              <w:tab/>
            </w:r>
            <w:r>
              <w:rPr>
                <w:noProof/>
                <w:webHidden/>
              </w:rPr>
              <w:fldChar w:fldCharType="begin"/>
            </w:r>
            <w:r>
              <w:rPr>
                <w:noProof/>
                <w:webHidden/>
              </w:rPr>
              <w:instrText xml:space="preserve"> PAGEREF _Toc513546302 \h </w:instrText>
            </w:r>
            <w:r>
              <w:rPr>
                <w:noProof/>
                <w:webHidden/>
              </w:rPr>
            </w:r>
            <w:r>
              <w:rPr>
                <w:noProof/>
                <w:webHidden/>
              </w:rPr>
              <w:fldChar w:fldCharType="separate"/>
            </w:r>
            <w:r>
              <w:rPr>
                <w:noProof/>
                <w:webHidden/>
              </w:rPr>
              <w:t>7</w:t>
            </w:r>
            <w:r>
              <w:rPr>
                <w:noProof/>
                <w:webHidden/>
              </w:rPr>
              <w:fldChar w:fldCharType="end"/>
            </w:r>
          </w:hyperlink>
        </w:p>
        <w:p w14:paraId="51726FB0"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303" w:history="1">
            <w:r w:rsidRPr="002A79C8">
              <w:rPr>
                <w:rStyle w:val="Hyperlink"/>
                <w:noProof/>
              </w:rPr>
              <w:t>3.7.1</w:t>
            </w:r>
            <w:r>
              <w:rPr>
                <w:rFonts w:eastAsiaTheme="minorEastAsia"/>
                <w:noProof/>
                <w:sz w:val="24"/>
                <w:szCs w:val="24"/>
                <w:lang w:eastAsia="zh-CN"/>
              </w:rPr>
              <w:tab/>
            </w:r>
            <w:r w:rsidRPr="002A79C8">
              <w:rPr>
                <w:rStyle w:val="Hyperlink"/>
                <w:noProof/>
              </w:rPr>
              <w:t>Advantages</w:t>
            </w:r>
            <w:r>
              <w:rPr>
                <w:noProof/>
                <w:webHidden/>
              </w:rPr>
              <w:tab/>
            </w:r>
            <w:r>
              <w:rPr>
                <w:noProof/>
                <w:webHidden/>
              </w:rPr>
              <w:fldChar w:fldCharType="begin"/>
            </w:r>
            <w:r>
              <w:rPr>
                <w:noProof/>
                <w:webHidden/>
              </w:rPr>
              <w:instrText xml:space="preserve"> PAGEREF _Toc513546303 \h </w:instrText>
            </w:r>
            <w:r>
              <w:rPr>
                <w:noProof/>
                <w:webHidden/>
              </w:rPr>
            </w:r>
            <w:r>
              <w:rPr>
                <w:noProof/>
                <w:webHidden/>
              </w:rPr>
              <w:fldChar w:fldCharType="separate"/>
            </w:r>
            <w:r>
              <w:rPr>
                <w:noProof/>
                <w:webHidden/>
              </w:rPr>
              <w:t>7</w:t>
            </w:r>
            <w:r>
              <w:rPr>
                <w:noProof/>
                <w:webHidden/>
              </w:rPr>
              <w:fldChar w:fldCharType="end"/>
            </w:r>
          </w:hyperlink>
        </w:p>
        <w:p w14:paraId="2E338369"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304" w:history="1">
            <w:r w:rsidRPr="002A79C8">
              <w:rPr>
                <w:rStyle w:val="Hyperlink"/>
                <w:noProof/>
              </w:rPr>
              <w:t>3.7.2</w:t>
            </w:r>
            <w:r>
              <w:rPr>
                <w:rFonts w:eastAsiaTheme="minorEastAsia"/>
                <w:noProof/>
                <w:sz w:val="24"/>
                <w:szCs w:val="24"/>
                <w:lang w:eastAsia="zh-CN"/>
              </w:rPr>
              <w:tab/>
            </w:r>
            <w:r w:rsidRPr="002A79C8">
              <w:rPr>
                <w:rStyle w:val="Hyperlink"/>
                <w:noProof/>
              </w:rPr>
              <w:t>Concerns/Issues with this approach</w:t>
            </w:r>
            <w:r>
              <w:rPr>
                <w:noProof/>
                <w:webHidden/>
              </w:rPr>
              <w:tab/>
            </w:r>
            <w:r>
              <w:rPr>
                <w:noProof/>
                <w:webHidden/>
              </w:rPr>
              <w:fldChar w:fldCharType="begin"/>
            </w:r>
            <w:r>
              <w:rPr>
                <w:noProof/>
                <w:webHidden/>
              </w:rPr>
              <w:instrText xml:space="preserve"> PAGEREF _Toc513546304 \h </w:instrText>
            </w:r>
            <w:r>
              <w:rPr>
                <w:noProof/>
                <w:webHidden/>
              </w:rPr>
            </w:r>
            <w:r>
              <w:rPr>
                <w:noProof/>
                <w:webHidden/>
              </w:rPr>
              <w:fldChar w:fldCharType="separate"/>
            </w:r>
            <w:r>
              <w:rPr>
                <w:noProof/>
                <w:webHidden/>
              </w:rPr>
              <w:t>7</w:t>
            </w:r>
            <w:r>
              <w:rPr>
                <w:noProof/>
                <w:webHidden/>
              </w:rPr>
              <w:fldChar w:fldCharType="end"/>
            </w:r>
          </w:hyperlink>
        </w:p>
        <w:p w14:paraId="09453022" w14:textId="77777777" w:rsidR="003E0F1F" w:rsidRDefault="003E0F1F">
          <w:pPr>
            <w:pStyle w:val="TOC1"/>
            <w:tabs>
              <w:tab w:val="left" w:pos="440"/>
              <w:tab w:val="right" w:leader="dot" w:pos="9350"/>
            </w:tabs>
            <w:rPr>
              <w:rFonts w:eastAsiaTheme="minorEastAsia"/>
              <w:noProof/>
              <w:sz w:val="24"/>
              <w:szCs w:val="24"/>
              <w:lang w:eastAsia="zh-CN"/>
            </w:rPr>
          </w:pPr>
          <w:hyperlink w:anchor="_Toc513546305" w:history="1">
            <w:r w:rsidRPr="002A79C8">
              <w:rPr>
                <w:rStyle w:val="Hyperlink"/>
                <w:noProof/>
              </w:rPr>
              <w:t>4</w:t>
            </w:r>
            <w:r>
              <w:rPr>
                <w:rFonts w:eastAsiaTheme="minorEastAsia"/>
                <w:noProof/>
                <w:sz w:val="24"/>
                <w:szCs w:val="24"/>
                <w:lang w:eastAsia="zh-CN"/>
              </w:rPr>
              <w:tab/>
            </w:r>
            <w:r w:rsidRPr="002A79C8">
              <w:rPr>
                <w:rStyle w:val="Hyperlink"/>
                <w:noProof/>
              </w:rPr>
              <w:t>Proposal 2: Reconciliation at syncd</w:t>
            </w:r>
            <w:r>
              <w:rPr>
                <w:noProof/>
                <w:webHidden/>
              </w:rPr>
              <w:tab/>
            </w:r>
            <w:r>
              <w:rPr>
                <w:noProof/>
                <w:webHidden/>
              </w:rPr>
              <w:fldChar w:fldCharType="begin"/>
            </w:r>
            <w:r>
              <w:rPr>
                <w:noProof/>
                <w:webHidden/>
              </w:rPr>
              <w:instrText xml:space="preserve"> PAGEREF _Toc513546305 \h </w:instrText>
            </w:r>
            <w:r>
              <w:rPr>
                <w:noProof/>
                <w:webHidden/>
              </w:rPr>
            </w:r>
            <w:r>
              <w:rPr>
                <w:noProof/>
                <w:webHidden/>
              </w:rPr>
              <w:fldChar w:fldCharType="separate"/>
            </w:r>
            <w:r>
              <w:rPr>
                <w:noProof/>
                <w:webHidden/>
              </w:rPr>
              <w:t>7</w:t>
            </w:r>
            <w:r>
              <w:rPr>
                <w:noProof/>
                <w:webHidden/>
              </w:rPr>
              <w:fldChar w:fldCharType="end"/>
            </w:r>
          </w:hyperlink>
        </w:p>
        <w:p w14:paraId="3E544BCA" w14:textId="77777777" w:rsidR="003E0F1F" w:rsidRDefault="003E0F1F">
          <w:pPr>
            <w:pStyle w:val="TOC2"/>
            <w:tabs>
              <w:tab w:val="left" w:pos="960"/>
              <w:tab w:val="right" w:leader="dot" w:pos="9350"/>
            </w:tabs>
            <w:rPr>
              <w:rFonts w:eastAsiaTheme="minorEastAsia"/>
              <w:noProof/>
              <w:sz w:val="24"/>
              <w:szCs w:val="24"/>
              <w:lang w:eastAsia="zh-CN"/>
            </w:rPr>
          </w:pPr>
          <w:hyperlink w:anchor="_Toc513546306" w:history="1">
            <w:r w:rsidRPr="002A79C8">
              <w:rPr>
                <w:rStyle w:val="Hyperlink"/>
                <w:noProof/>
              </w:rPr>
              <w:t>4.1</w:t>
            </w:r>
            <w:r>
              <w:rPr>
                <w:rFonts w:eastAsiaTheme="minorEastAsia"/>
                <w:noProof/>
                <w:sz w:val="24"/>
                <w:szCs w:val="24"/>
                <w:lang w:eastAsia="zh-CN"/>
              </w:rPr>
              <w:tab/>
            </w:r>
            <w:r w:rsidRPr="002A79C8">
              <w:rPr>
                <w:rStyle w:val="Hyperlink"/>
                <w:noProof/>
              </w:rPr>
              <w:t>The existing syncd INIT/APPLY view framework</w:t>
            </w:r>
            <w:r>
              <w:rPr>
                <w:noProof/>
                <w:webHidden/>
              </w:rPr>
              <w:tab/>
            </w:r>
            <w:r>
              <w:rPr>
                <w:noProof/>
                <w:webHidden/>
              </w:rPr>
              <w:fldChar w:fldCharType="begin"/>
            </w:r>
            <w:r>
              <w:rPr>
                <w:noProof/>
                <w:webHidden/>
              </w:rPr>
              <w:instrText xml:space="preserve"> PAGEREF _Toc513546306 \h </w:instrText>
            </w:r>
            <w:r>
              <w:rPr>
                <w:noProof/>
                <w:webHidden/>
              </w:rPr>
            </w:r>
            <w:r>
              <w:rPr>
                <w:noProof/>
                <w:webHidden/>
              </w:rPr>
              <w:fldChar w:fldCharType="separate"/>
            </w:r>
            <w:r>
              <w:rPr>
                <w:noProof/>
                <w:webHidden/>
              </w:rPr>
              <w:t>7</w:t>
            </w:r>
            <w:r>
              <w:rPr>
                <w:noProof/>
                <w:webHidden/>
              </w:rPr>
              <w:fldChar w:fldCharType="end"/>
            </w:r>
          </w:hyperlink>
        </w:p>
        <w:p w14:paraId="42EC4A24"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307" w:history="1">
            <w:r w:rsidRPr="002A79C8">
              <w:rPr>
                <w:rStyle w:val="Hyperlink"/>
                <w:noProof/>
              </w:rPr>
              <w:t>4.1.1</w:t>
            </w:r>
            <w:r>
              <w:rPr>
                <w:rFonts w:eastAsiaTheme="minorEastAsia"/>
                <w:noProof/>
                <w:sz w:val="24"/>
                <w:szCs w:val="24"/>
                <w:lang w:eastAsia="zh-CN"/>
              </w:rPr>
              <w:tab/>
            </w:r>
            <w:r w:rsidRPr="002A79C8">
              <w:rPr>
                <w:rStyle w:val="Hyperlink"/>
                <w:noProof/>
              </w:rPr>
              <w:t>Invariants for view comparison</w:t>
            </w:r>
            <w:r>
              <w:rPr>
                <w:noProof/>
                <w:webHidden/>
              </w:rPr>
              <w:tab/>
            </w:r>
            <w:r>
              <w:rPr>
                <w:noProof/>
                <w:webHidden/>
              </w:rPr>
              <w:fldChar w:fldCharType="begin"/>
            </w:r>
            <w:r>
              <w:rPr>
                <w:noProof/>
                <w:webHidden/>
              </w:rPr>
              <w:instrText xml:space="preserve"> PAGEREF _Toc513546307 \h </w:instrText>
            </w:r>
            <w:r>
              <w:rPr>
                <w:noProof/>
                <w:webHidden/>
              </w:rPr>
            </w:r>
            <w:r>
              <w:rPr>
                <w:noProof/>
                <w:webHidden/>
              </w:rPr>
              <w:fldChar w:fldCharType="separate"/>
            </w:r>
            <w:r>
              <w:rPr>
                <w:noProof/>
                <w:webHidden/>
              </w:rPr>
              <w:t>8</w:t>
            </w:r>
            <w:r>
              <w:rPr>
                <w:noProof/>
                <w:webHidden/>
              </w:rPr>
              <w:fldChar w:fldCharType="end"/>
            </w:r>
          </w:hyperlink>
        </w:p>
        <w:p w14:paraId="7DE52509"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308" w:history="1">
            <w:r w:rsidRPr="002A79C8">
              <w:rPr>
                <w:rStyle w:val="Hyperlink"/>
                <w:noProof/>
              </w:rPr>
              <w:t>4.1.2</w:t>
            </w:r>
            <w:r>
              <w:rPr>
                <w:rFonts w:eastAsiaTheme="minorEastAsia"/>
                <w:noProof/>
                <w:sz w:val="24"/>
                <w:szCs w:val="24"/>
                <w:lang w:eastAsia="zh-CN"/>
              </w:rPr>
              <w:tab/>
            </w:r>
            <w:r w:rsidRPr="002A79C8">
              <w:rPr>
                <w:rStyle w:val="Hyperlink"/>
                <w:noProof/>
              </w:rPr>
              <w:t>View comparison logic</w:t>
            </w:r>
            <w:r>
              <w:rPr>
                <w:noProof/>
                <w:webHidden/>
              </w:rPr>
              <w:tab/>
            </w:r>
            <w:r>
              <w:rPr>
                <w:noProof/>
                <w:webHidden/>
              </w:rPr>
              <w:fldChar w:fldCharType="begin"/>
            </w:r>
            <w:r>
              <w:rPr>
                <w:noProof/>
                <w:webHidden/>
              </w:rPr>
              <w:instrText xml:space="preserve"> PAGEREF _Toc513546308 \h </w:instrText>
            </w:r>
            <w:r>
              <w:rPr>
                <w:noProof/>
                <w:webHidden/>
              </w:rPr>
            </w:r>
            <w:r>
              <w:rPr>
                <w:noProof/>
                <w:webHidden/>
              </w:rPr>
              <w:fldChar w:fldCharType="separate"/>
            </w:r>
            <w:r>
              <w:rPr>
                <w:noProof/>
                <w:webHidden/>
              </w:rPr>
              <w:t>8</w:t>
            </w:r>
            <w:r>
              <w:rPr>
                <w:noProof/>
                <w:webHidden/>
              </w:rPr>
              <w:fldChar w:fldCharType="end"/>
            </w:r>
          </w:hyperlink>
        </w:p>
        <w:p w14:paraId="5ACAC1EE" w14:textId="77777777" w:rsidR="003E0F1F" w:rsidRDefault="003E0F1F">
          <w:pPr>
            <w:pStyle w:val="TOC2"/>
            <w:tabs>
              <w:tab w:val="left" w:pos="960"/>
              <w:tab w:val="right" w:leader="dot" w:pos="9350"/>
            </w:tabs>
            <w:rPr>
              <w:rFonts w:eastAsiaTheme="minorEastAsia"/>
              <w:noProof/>
              <w:sz w:val="24"/>
              <w:szCs w:val="24"/>
              <w:lang w:eastAsia="zh-CN"/>
            </w:rPr>
          </w:pPr>
          <w:hyperlink w:anchor="_Toc513546309" w:history="1">
            <w:r w:rsidRPr="002A79C8">
              <w:rPr>
                <w:rStyle w:val="Hyperlink"/>
                <w:noProof/>
              </w:rPr>
              <w:t>4.2</w:t>
            </w:r>
            <w:r>
              <w:rPr>
                <w:rFonts w:eastAsiaTheme="minorEastAsia"/>
                <w:noProof/>
                <w:sz w:val="24"/>
                <w:szCs w:val="24"/>
                <w:lang w:eastAsia="zh-CN"/>
              </w:rPr>
              <w:tab/>
            </w:r>
            <w:r w:rsidRPr="002A79C8">
              <w:rPr>
                <w:rStyle w:val="Hyperlink"/>
                <w:noProof/>
              </w:rPr>
              <w:t>Approach evaluation</w:t>
            </w:r>
            <w:r>
              <w:rPr>
                <w:noProof/>
                <w:webHidden/>
              </w:rPr>
              <w:tab/>
            </w:r>
            <w:r>
              <w:rPr>
                <w:noProof/>
                <w:webHidden/>
              </w:rPr>
              <w:fldChar w:fldCharType="begin"/>
            </w:r>
            <w:r>
              <w:rPr>
                <w:noProof/>
                <w:webHidden/>
              </w:rPr>
              <w:instrText xml:space="preserve"> PAGEREF _Toc513546309 \h </w:instrText>
            </w:r>
            <w:r>
              <w:rPr>
                <w:noProof/>
                <w:webHidden/>
              </w:rPr>
            </w:r>
            <w:r>
              <w:rPr>
                <w:noProof/>
                <w:webHidden/>
              </w:rPr>
              <w:fldChar w:fldCharType="separate"/>
            </w:r>
            <w:r>
              <w:rPr>
                <w:noProof/>
                <w:webHidden/>
              </w:rPr>
              <w:t>8</w:t>
            </w:r>
            <w:r>
              <w:rPr>
                <w:noProof/>
                <w:webHidden/>
              </w:rPr>
              <w:fldChar w:fldCharType="end"/>
            </w:r>
          </w:hyperlink>
        </w:p>
        <w:p w14:paraId="2F7EA473"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310" w:history="1">
            <w:r w:rsidRPr="002A79C8">
              <w:rPr>
                <w:rStyle w:val="Hyperlink"/>
                <w:noProof/>
              </w:rPr>
              <w:t>4.2.1</w:t>
            </w:r>
            <w:r>
              <w:rPr>
                <w:rFonts w:eastAsiaTheme="minorEastAsia"/>
                <w:noProof/>
                <w:sz w:val="24"/>
                <w:szCs w:val="24"/>
                <w:lang w:eastAsia="zh-CN"/>
              </w:rPr>
              <w:tab/>
            </w:r>
            <w:r w:rsidRPr="002A79C8">
              <w:rPr>
                <w:rStyle w:val="Hyperlink"/>
                <w:noProof/>
              </w:rPr>
              <w:t>Advantages</w:t>
            </w:r>
            <w:r>
              <w:rPr>
                <w:noProof/>
                <w:webHidden/>
              </w:rPr>
              <w:tab/>
            </w:r>
            <w:r>
              <w:rPr>
                <w:noProof/>
                <w:webHidden/>
              </w:rPr>
              <w:fldChar w:fldCharType="begin"/>
            </w:r>
            <w:r>
              <w:rPr>
                <w:noProof/>
                <w:webHidden/>
              </w:rPr>
              <w:instrText xml:space="preserve"> PAGEREF _Toc513546310 \h </w:instrText>
            </w:r>
            <w:r>
              <w:rPr>
                <w:noProof/>
                <w:webHidden/>
              </w:rPr>
            </w:r>
            <w:r>
              <w:rPr>
                <w:noProof/>
                <w:webHidden/>
              </w:rPr>
              <w:fldChar w:fldCharType="separate"/>
            </w:r>
            <w:r>
              <w:rPr>
                <w:noProof/>
                <w:webHidden/>
              </w:rPr>
              <w:t>8</w:t>
            </w:r>
            <w:r>
              <w:rPr>
                <w:noProof/>
                <w:webHidden/>
              </w:rPr>
              <w:fldChar w:fldCharType="end"/>
            </w:r>
          </w:hyperlink>
        </w:p>
        <w:p w14:paraId="28779337" w14:textId="77777777" w:rsidR="003E0F1F" w:rsidRDefault="003E0F1F">
          <w:pPr>
            <w:pStyle w:val="TOC3"/>
            <w:tabs>
              <w:tab w:val="left" w:pos="1200"/>
              <w:tab w:val="right" w:leader="dot" w:pos="9350"/>
            </w:tabs>
            <w:rPr>
              <w:rFonts w:eastAsiaTheme="minorEastAsia"/>
              <w:noProof/>
              <w:sz w:val="24"/>
              <w:szCs w:val="24"/>
              <w:lang w:eastAsia="zh-CN"/>
            </w:rPr>
          </w:pPr>
          <w:hyperlink w:anchor="_Toc513546311" w:history="1">
            <w:r w:rsidRPr="002A79C8">
              <w:rPr>
                <w:rStyle w:val="Hyperlink"/>
                <w:noProof/>
              </w:rPr>
              <w:t>4.2.2</w:t>
            </w:r>
            <w:r>
              <w:rPr>
                <w:rFonts w:eastAsiaTheme="minorEastAsia"/>
                <w:noProof/>
                <w:sz w:val="24"/>
                <w:szCs w:val="24"/>
                <w:lang w:eastAsia="zh-CN"/>
              </w:rPr>
              <w:tab/>
            </w:r>
            <w:r w:rsidRPr="002A79C8">
              <w:rPr>
                <w:rStyle w:val="Hyperlink"/>
                <w:noProof/>
              </w:rPr>
              <w:t>Concerns/Issues with this approach</w:t>
            </w:r>
            <w:r>
              <w:rPr>
                <w:noProof/>
                <w:webHidden/>
              </w:rPr>
              <w:tab/>
            </w:r>
            <w:r>
              <w:rPr>
                <w:noProof/>
                <w:webHidden/>
              </w:rPr>
              <w:fldChar w:fldCharType="begin"/>
            </w:r>
            <w:r>
              <w:rPr>
                <w:noProof/>
                <w:webHidden/>
              </w:rPr>
              <w:instrText xml:space="preserve"> PAGEREF _Toc513546311 \h </w:instrText>
            </w:r>
            <w:r>
              <w:rPr>
                <w:noProof/>
                <w:webHidden/>
              </w:rPr>
            </w:r>
            <w:r>
              <w:rPr>
                <w:noProof/>
                <w:webHidden/>
              </w:rPr>
              <w:fldChar w:fldCharType="separate"/>
            </w:r>
            <w:r>
              <w:rPr>
                <w:noProof/>
                <w:webHidden/>
              </w:rPr>
              <w:t>8</w:t>
            </w:r>
            <w:r>
              <w:rPr>
                <w:noProof/>
                <w:webHidden/>
              </w:rPr>
              <w:fldChar w:fldCharType="end"/>
            </w:r>
          </w:hyperlink>
        </w:p>
        <w:p w14:paraId="2477FF1D" w14:textId="20BD0AF6" w:rsidR="005F5714" w:rsidRDefault="002A0D5C" w:rsidP="002A0D5C">
          <w:pPr>
            <w:sectPr w:rsidR="005F5714" w:rsidSect="005F571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docGrid w:linePitch="360"/>
            </w:sectPr>
          </w:pPr>
          <w:r>
            <w:rPr>
              <w:b/>
              <w:bCs/>
              <w:noProof/>
            </w:rPr>
            <w:fldChar w:fldCharType="end"/>
          </w:r>
        </w:p>
      </w:sdtContent>
    </w:sdt>
    <w:p w14:paraId="0A0B0542" w14:textId="77777777" w:rsidR="002A0D5C" w:rsidRDefault="002A0D5C" w:rsidP="00310662"/>
    <w:p w14:paraId="63D56228" w14:textId="77777777" w:rsidR="002A0D5C" w:rsidRDefault="002A0D5C" w:rsidP="002A0D5C">
      <w:pPr>
        <w:jc w:val="center"/>
      </w:pPr>
    </w:p>
    <w:p w14:paraId="1856EFEA" w14:textId="2AB1C8DE" w:rsidR="006E32B0" w:rsidRDefault="00B34672" w:rsidP="0058057F">
      <w:pPr>
        <w:pStyle w:val="Heading1"/>
      </w:pPr>
      <w:bookmarkStart w:id="0" w:name="_Toc513546267"/>
      <w:r>
        <w:t>Overview</w:t>
      </w:r>
      <w:bookmarkEnd w:id="0"/>
    </w:p>
    <w:p w14:paraId="645A2252" w14:textId="77777777" w:rsidR="00DE1828" w:rsidRDefault="008227EB" w:rsidP="00BD0E97">
      <w:r>
        <w:t xml:space="preserve">The goal of </w:t>
      </w:r>
      <w:proofErr w:type="spellStart"/>
      <w:r>
        <w:t>SONiC</w:t>
      </w:r>
      <w:proofErr w:type="spellEnd"/>
      <w:r>
        <w:t xml:space="preserve"> warm reboot is to be able restart and upgrade </w:t>
      </w:r>
      <w:proofErr w:type="spellStart"/>
      <w:r>
        <w:t>SONiC</w:t>
      </w:r>
      <w:proofErr w:type="spellEnd"/>
      <w:r>
        <w:t xml:space="preserve"> software without impacting the data plane.</w:t>
      </w:r>
      <w:r w:rsidR="00061291">
        <w:t xml:space="preserve"> </w:t>
      </w:r>
    </w:p>
    <w:p w14:paraId="368FBCC9" w14:textId="71AFE5D9" w:rsidR="00092351" w:rsidRDefault="00092351" w:rsidP="00BD0E97">
      <w:r>
        <w:t>Warm restart of each individual process/</w:t>
      </w:r>
      <w:proofErr w:type="spellStart"/>
      <w:r>
        <w:t>docker</w:t>
      </w:r>
      <w:proofErr w:type="spellEnd"/>
      <w:r>
        <w:t xml:space="preserve"> is also part of the goal. Except for </w:t>
      </w:r>
      <w:proofErr w:type="spellStart"/>
      <w:r>
        <w:t>syncd</w:t>
      </w:r>
      <w:proofErr w:type="spellEnd"/>
      <w:r>
        <w:t xml:space="preserve"> </w:t>
      </w:r>
      <w:r w:rsidR="002649E8">
        <w:t xml:space="preserve">and database </w:t>
      </w:r>
      <w:proofErr w:type="spellStart"/>
      <w:r>
        <w:t>docker</w:t>
      </w:r>
      <w:proofErr w:type="spellEnd"/>
      <w:r>
        <w:t xml:space="preserve">, all other network applications and </w:t>
      </w:r>
      <w:proofErr w:type="spellStart"/>
      <w:r>
        <w:t>dockers</w:t>
      </w:r>
      <w:proofErr w:type="spellEnd"/>
      <w:r>
        <w:t xml:space="preserve"> </w:t>
      </w:r>
      <w:del w:id="1" w:author="Jipan Yang" w:date="2018-05-08T11:49:00Z">
        <w:r w:rsidDel="002166C5">
          <w:delText xml:space="preserve">should </w:delText>
        </w:r>
      </w:del>
      <w:ins w:id="2" w:author="Jipan Yang" w:date="2018-05-08T11:49:00Z">
        <w:r w:rsidR="002166C5">
          <w:t>is desired to</w:t>
        </w:r>
        <w:r w:rsidR="002166C5">
          <w:t xml:space="preserve"> </w:t>
        </w:r>
      </w:ins>
      <w:r>
        <w:t>support un-planned warm restart.</w:t>
      </w:r>
    </w:p>
    <w:p w14:paraId="39B6BA66" w14:textId="472B1871" w:rsidR="00754D65" w:rsidRDefault="00754D65" w:rsidP="00BD0E97">
      <w:r>
        <w:t xml:space="preserve">For restart processing, </w:t>
      </w:r>
      <w:proofErr w:type="spellStart"/>
      <w:r>
        <w:t>SONiC</w:t>
      </w:r>
      <w:proofErr w:type="spellEnd"/>
      <w:r>
        <w:t xml:space="preserve"> may be roughly divided into three layers: </w:t>
      </w:r>
    </w:p>
    <w:p w14:paraId="137B2648" w14:textId="1CC2F16D" w:rsidR="00702139" w:rsidRDefault="00754D65" w:rsidP="00BD0E97">
      <w:r>
        <w:t xml:space="preserve"> </w:t>
      </w:r>
      <w:r w:rsidR="00E614C9" w:rsidRPr="005B14C8">
        <w:rPr>
          <w:b/>
        </w:rPr>
        <w:t xml:space="preserve">Network applications and </w:t>
      </w:r>
      <w:proofErr w:type="spellStart"/>
      <w:r w:rsidR="00E614C9" w:rsidRPr="005B14C8">
        <w:rPr>
          <w:b/>
        </w:rPr>
        <w:t>Orchagent</w:t>
      </w:r>
      <w:proofErr w:type="spellEnd"/>
      <w:r w:rsidR="00E614C9">
        <w:t xml:space="preserve">:  </w:t>
      </w:r>
      <w:r w:rsidR="005B14C8">
        <w:t xml:space="preserve">Putting them together is because each application will experience similar flow for warm start.  Take route as example, </w:t>
      </w:r>
      <w:r w:rsidR="0068211A">
        <w:t>upon restart</w:t>
      </w:r>
      <w:r w:rsidR="008B5BE2">
        <w:t xml:space="preserve"> operation</w:t>
      </w:r>
      <w:r w:rsidR="00CC07D4">
        <w:t xml:space="preserve">, </w:t>
      </w:r>
      <w:r w:rsidR="008B5BE2">
        <w:t xml:space="preserve">network application BGP performs graceful restart and gets synced with latest routing state via interacting with peers, </w:t>
      </w:r>
      <w:r w:rsidR="0068211A">
        <w:t xml:space="preserve"> </w:t>
      </w:r>
      <w:proofErr w:type="spellStart"/>
      <w:r w:rsidR="005B14C8">
        <w:t>RouteOrch</w:t>
      </w:r>
      <w:proofErr w:type="spellEnd"/>
      <w:ins w:id="3" w:author="Jipan Yang" w:date="2018-05-08T11:53:00Z">
        <w:r w:rsidR="00896D81">
          <w:t>/</w:t>
        </w:r>
        <w:proofErr w:type="spellStart"/>
        <w:r w:rsidR="00896D81">
          <w:t>fpmsyncd</w:t>
        </w:r>
      </w:ins>
      <w:proofErr w:type="spellEnd"/>
      <w:r w:rsidR="005B14C8">
        <w:t xml:space="preserve"> </w:t>
      </w:r>
      <w:r w:rsidR="008B5BE2">
        <w:t>take</w:t>
      </w:r>
      <w:del w:id="4" w:author="Jipan Yang" w:date="2018-05-08T11:53:00Z">
        <w:r w:rsidR="008B5BE2" w:rsidDel="00896D81">
          <w:delText>s</w:delText>
        </w:r>
      </w:del>
      <w:r w:rsidR="008B5BE2">
        <w:t xml:space="preserve"> the input from BGP </w:t>
      </w:r>
      <w:del w:id="5" w:author="Jipan Yang" w:date="2018-05-08T11:50:00Z">
        <w:r w:rsidR="008B5BE2" w:rsidDel="00896D81">
          <w:delText xml:space="preserve">and </w:delText>
        </w:r>
      </w:del>
      <w:del w:id="6" w:author="Jipan Yang" w:date="2018-05-08T11:51:00Z">
        <w:r w:rsidR="008B5BE2" w:rsidDel="00896D81">
          <w:delText>possibly also do</w:delText>
        </w:r>
        <w:r w:rsidR="00CC07D4" w:rsidDel="00896D81">
          <w:delText xml:space="preserve">es </w:delText>
        </w:r>
        <w:r w:rsidR="008B5BE2" w:rsidDel="00896D81">
          <w:delText>restore from local data dump</w:delText>
        </w:r>
      </w:del>
      <w:ins w:id="7" w:author="Jipan Yang" w:date="2018-05-08T11:51:00Z">
        <w:r w:rsidR="00896D81">
          <w:t xml:space="preserve">and deal with </w:t>
        </w:r>
      </w:ins>
      <w:ins w:id="8" w:author="Jipan Yang" w:date="2018-05-08T11:50:00Z">
        <w:r w:rsidR="00896D81">
          <w:t>any stale/new routes</w:t>
        </w:r>
      </w:ins>
      <w:r w:rsidR="00CC07D4">
        <w:t xml:space="preserve">.  </w:t>
      </w:r>
      <w:proofErr w:type="spellStart"/>
      <w:r w:rsidR="00CC07D4">
        <w:t>RouteOrch</w:t>
      </w:r>
      <w:proofErr w:type="spellEnd"/>
      <w:r w:rsidR="00CC07D4">
        <w:t xml:space="preserve"> becomes up to date and propagates changes down to </w:t>
      </w:r>
      <w:proofErr w:type="spellStart"/>
      <w:r w:rsidR="00CC07D4">
        <w:t>syncd</w:t>
      </w:r>
      <w:proofErr w:type="spellEnd"/>
      <w:r w:rsidR="00CC07D4">
        <w:t>.</w:t>
      </w:r>
    </w:p>
    <w:p w14:paraId="45552956" w14:textId="2287B378" w:rsidR="00CC07D4" w:rsidRDefault="00CC07D4" w:rsidP="00BD0E97">
      <w:proofErr w:type="spellStart"/>
      <w:r w:rsidRPr="005B14C8">
        <w:rPr>
          <w:b/>
        </w:rPr>
        <w:t>Syncd</w:t>
      </w:r>
      <w:proofErr w:type="spellEnd"/>
      <w:r>
        <w:t xml:space="preserve">:  </w:t>
      </w:r>
      <w:proofErr w:type="spellStart"/>
      <w:r>
        <w:t>syncd</w:t>
      </w:r>
      <w:proofErr w:type="spellEnd"/>
      <w:r>
        <w:t xml:space="preserve"> should dump ASICDB before restart, and restore to the same state as pre-reboot.  The restore of </w:t>
      </w:r>
      <w:proofErr w:type="spellStart"/>
      <w:r>
        <w:t>SONiC</w:t>
      </w:r>
      <w:proofErr w:type="spellEnd"/>
      <w:r>
        <w:t xml:space="preserve"> </w:t>
      </w:r>
      <w:proofErr w:type="spellStart"/>
      <w:r>
        <w:t>syncd</w:t>
      </w:r>
      <w:proofErr w:type="spellEnd"/>
      <w:r>
        <w:t xml:space="preserve"> itself should not disturb the state of ASIC.  It takes changes from </w:t>
      </w:r>
      <w:proofErr w:type="spellStart"/>
      <w:r>
        <w:t>Orchagent</w:t>
      </w:r>
      <w:proofErr w:type="spellEnd"/>
      <w:r>
        <w:t xml:space="preserve"> and pass them down to </w:t>
      </w:r>
      <w:proofErr w:type="spellStart"/>
      <w:r>
        <w:t>LibSAI</w:t>
      </w:r>
      <w:proofErr w:type="spellEnd"/>
      <w:r>
        <w:t>/ASIC after necessary transformation.</w:t>
      </w:r>
    </w:p>
    <w:p w14:paraId="4DB3809D" w14:textId="4AFCB638" w:rsidR="00CC07D4" w:rsidRDefault="00CC07D4" w:rsidP="00CC07D4">
      <w:proofErr w:type="spellStart"/>
      <w:r w:rsidRPr="005B14C8">
        <w:rPr>
          <w:b/>
        </w:rPr>
        <w:t>LibSAI</w:t>
      </w:r>
      <w:proofErr w:type="spellEnd"/>
      <w:r w:rsidRPr="005B14C8">
        <w:rPr>
          <w:b/>
        </w:rPr>
        <w:t>/ASIC</w:t>
      </w:r>
      <w:r>
        <w:t xml:space="preserve">:  ASIC vendor needs to ensure the state of ASIC and </w:t>
      </w:r>
      <w:proofErr w:type="spellStart"/>
      <w:r>
        <w:t>libSAI</w:t>
      </w:r>
      <w:proofErr w:type="spellEnd"/>
      <w:r>
        <w:t xml:space="preserve"> restores to the same state as pre-reboot. </w:t>
      </w:r>
    </w:p>
    <w:p w14:paraId="5C006573" w14:textId="77777777" w:rsidR="00CC07D4" w:rsidRDefault="00CC07D4" w:rsidP="00BD0E97"/>
    <w:p w14:paraId="29552B6D" w14:textId="77777777" w:rsidR="00CC07D4" w:rsidRDefault="00CC07D4" w:rsidP="00BD0E97"/>
    <w:p w14:paraId="2767B3DF" w14:textId="4F6EDBC6" w:rsidR="009F0597" w:rsidRDefault="004513B5" w:rsidP="00BD0E97">
      <w:r w:rsidRPr="004513B5">
        <w:rPr>
          <w:noProof/>
          <w:lang w:eastAsia="zh-CN"/>
        </w:rPr>
        <w:lastRenderedPageBreak/>
        <mc:AlternateContent>
          <mc:Choice Requires="wpg">
            <w:drawing>
              <wp:inline distT="0" distB="0" distL="0" distR="0" wp14:anchorId="6AF20AE0" wp14:editId="7B7E1323">
                <wp:extent cx="6029930" cy="4060259"/>
                <wp:effectExtent l="0" t="0" r="0" b="29210"/>
                <wp:docPr id="2" name="Group 1"/>
                <wp:cNvGraphicFramePr/>
                <a:graphic xmlns:a="http://schemas.openxmlformats.org/drawingml/2006/main">
                  <a:graphicData uri="http://schemas.microsoft.com/office/word/2010/wordprocessingGroup">
                    <wpg:wgp>
                      <wpg:cNvGrpSpPr/>
                      <wpg:grpSpPr>
                        <a:xfrm>
                          <a:off x="0" y="0"/>
                          <a:ext cx="6029930" cy="4060259"/>
                          <a:chOff x="0" y="0"/>
                          <a:chExt cx="7760391" cy="5225840"/>
                        </a:xfrm>
                      </wpg:grpSpPr>
                      <wps:wsp>
                        <wps:cNvPr id="3" name="Rounded Rectangle 3"/>
                        <wps:cNvSpPr/>
                        <wps:spPr>
                          <a:xfrm>
                            <a:off x="0" y="0"/>
                            <a:ext cx="7572033" cy="1452176"/>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Text Box 4"/>
                        <wps:cNvSpPr txBox="1"/>
                        <wps:spPr>
                          <a:xfrm>
                            <a:off x="83845" y="113275"/>
                            <a:ext cx="1276515" cy="397203"/>
                          </a:xfrm>
                          <a:prstGeom prst="rect">
                            <a:avLst/>
                          </a:prstGeom>
                          <a:noFill/>
                        </wps:spPr>
                        <wps:txbx>
                          <w:txbxContent>
                            <w:p w14:paraId="6A217E43" w14:textId="77777777" w:rsidR="00802A8F" w:rsidRDefault="00802A8F" w:rsidP="004513B5">
                              <w:pPr>
                                <w:pStyle w:val="NormalWeb"/>
                                <w:spacing w:before="0" w:beforeAutospacing="0" w:after="0" w:afterAutospacing="0"/>
                              </w:pPr>
                              <w:proofErr w:type="spellStart"/>
                              <w:r>
                                <w:rPr>
                                  <w:rFonts w:asciiTheme="minorHAnsi" w:hAnsi="Calibri" w:cstheme="minorBidi"/>
                                  <w:color w:val="000000" w:themeColor="text1"/>
                                  <w:kern w:val="24"/>
                                  <w:sz w:val="28"/>
                                  <w:szCs w:val="28"/>
                                </w:rPr>
                                <w:t>neighsyncd</w:t>
                              </w:r>
                              <w:proofErr w:type="spellEnd"/>
                            </w:p>
                          </w:txbxContent>
                        </wps:txbx>
                        <wps:bodyPr wrap="none" rtlCol="0">
                          <a:spAutoFit/>
                        </wps:bodyPr>
                      </wps:wsp>
                      <wps:wsp>
                        <wps:cNvPr id="5" name="Text Box 5"/>
                        <wps:cNvSpPr txBox="1"/>
                        <wps:spPr>
                          <a:xfrm>
                            <a:off x="56990" y="1048914"/>
                            <a:ext cx="1164555" cy="397203"/>
                          </a:xfrm>
                          <a:prstGeom prst="rect">
                            <a:avLst/>
                          </a:prstGeom>
                          <a:noFill/>
                        </wps:spPr>
                        <wps:txbx>
                          <w:txbxContent>
                            <w:p w14:paraId="21F5CAED" w14:textId="77777777" w:rsidR="00802A8F" w:rsidRDefault="00802A8F" w:rsidP="004513B5">
                              <w:pPr>
                                <w:pStyle w:val="NormalWeb"/>
                                <w:spacing w:before="0" w:beforeAutospacing="0" w:after="0" w:afterAutospacing="0"/>
                              </w:pPr>
                              <w:proofErr w:type="spellStart"/>
                              <w:r>
                                <w:rPr>
                                  <w:rFonts w:asciiTheme="minorHAnsi" w:hAnsi="Calibri" w:cstheme="minorBidi"/>
                                  <w:color w:val="000000" w:themeColor="text1"/>
                                  <w:kern w:val="24"/>
                                  <w:sz w:val="28"/>
                                  <w:szCs w:val="28"/>
                                </w:rPr>
                                <w:t>neighorch</w:t>
                              </w:r>
                              <w:proofErr w:type="spellEnd"/>
                            </w:p>
                          </w:txbxContent>
                        </wps:txbx>
                        <wps:bodyPr wrap="none" rtlCol="0">
                          <a:spAutoFit/>
                        </wps:bodyPr>
                      </wps:wsp>
                      <wps:wsp>
                        <wps:cNvPr id="6" name="Straight Arrow Connector 6"/>
                        <wps:cNvCnPr/>
                        <wps:spPr>
                          <a:xfrm>
                            <a:off x="463870" y="446081"/>
                            <a:ext cx="0" cy="602851"/>
                          </a:xfrm>
                          <a:prstGeom prst="straightConnector1">
                            <a:avLst/>
                          </a:prstGeom>
                          <a:ln>
                            <a:solidFill>
                              <a:schemeClr val="accent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1339400" y="137607"/>
                            <a:ext cx="1649990" cy="397203"/>
                          </a:xfrm>
                          <a:prstGeom prst="rect">
                            <a:avLst/>
                          </a:prstGeom>
                          <a:noFill/>
                        </wps:spPr>
                        <wps:txbx>
                          <w:txbxContent>
                            <w:p w14:paraId="6D769FDD" w14:textId="77777777" w:rsidR="00802A8F" w:rsidRDefault="00802A8F" w:rsidP="004513B5">
                              <w:pPr>
                                <w:pStyle w:val="NormalWeb"/>
                                <w:spacing w:before="0" w:beforeAutospacing="0" w:after="0" w:afterAutospacing="0"/>
                              </w:pPr>
                              <w:r>
                                <w:rPr>
                                  <w:rFonts w:asciiTheme="minorHAnsi" w:hAnsi="Calibri" w:cstheme="minorBidi"/>
                                  <w:color w:val="000000" w:themeColor="text1"/>
                                  <w:kern w:val="24"/>
                                  <w:sz w:val="28"/>
                                  <w:szCs w:val="28"/>
                                </w:rPr>
                                <w:t xml:space="preserve">BGP/ </w:t>
                              </w:r>
                              <w:proofErr w:type="spellStart"/>
                              <w:r>
                                <w:rPr>
                                  <w:rFonts w:asciiTheme="minorHAnsi" w:hAnsi="Calibri" w:cstheme="minorBidi"/>
                                  <w:color w:val="000000" w:themeColor="text1"/>
                                  <w:kern w:val="24"/>
                                  <w:sz w:val="28"/>
                                  <w:szCs w:val="28"/>
                                </w:rPr>
                                <w:t>fpmsyncd</w:t>
                              </w:r>
                              <w:proofErr w:type="spellEnd"/>
                            </w:p>
                          </w:txbxContent>
                        </wps:txbx>
                        <wps:bodyPr wrap="none" rtlCol="0">
                          <a:spAutoFit/>
                        </wps:bodyPr>
                      </wps:wsp>
                      <wps:wsp>
                        <wps:cNvPr id="8" name="Text Box 8"/>
                        <wps:cNvSpPr txBox="1"/>
                        <wps:spPr>
                          <a:xfrm>
                            <a:off x="1346422" y="1048914"/>
                            <a:ext cx="1154748" cy="397203"/>
                          </a:xfrm>
                          <a:prstGeom prst="rect">
                            <a:avLst/>
                          </a:prstGeom>
                          <a:noFill/>
                        </wps:spPr>
                        <wps:txbx>
                          <w:txbxContent>
                            <w:p w14:paraId="7ADFE335" w14:textId="77777777" w:rsidR="00802A8F" w:rsidRDefault="00802A8F" w:rsidP="004513B5">
                              <w:pPr>
                                <w:pStyle w:val="NormalWeb"/>
                                <w:spacing w:before="0" w:beforeAutospacing="0" w:after="0" w:afterAutospacing="0"/>
                              </w:pPr>
                              <w:proofErr w:type="spellStart"/>
                              <w:r>
                                <w:rPr>
                                  <w:rFonts w:asciiTheme="minorHAnsi" w:hAnsi="Calibri" w:cstheme="minorBidi"/>
                                  <w:color w:val="000000" w:themeColor="text1"/>
                                  <w:kern w:val="24"/>
                                  <w:sz w:val="28"/>
                                  <w:szCs w:val="28"/>
                                </w:rPr>
                                <w:t>routeorch</w:t>
                              </w:r>
                              <w:proofErr w:type="spellEnd"/>
                            </w:p>
                          </w:txbxContent>
                        </wps:txbx>
                        <wps:bodyPr wrap="none" rtlCol="0">
                          <a:spAutoFit/>
                        </wps:bodyPr>
                      </wps:wsp>
                      <wps:wsp>
                        <wps:cNvPr id="9" name="Straight Arrow Connector 9"/>
                        <wps:cNvCnPr/>
                        <wps:spPr>
                          <a:xfrm>
                            <a:off x="1749793" y="492711"/>
                            <a:ext cx="0" cy="612768"/>
                          </a:xfrm>
                          <a:prstGeom prst="straightConnector1">
                            <a:avLst/>
                          </a:prstGeom>
                          <a:ln>
                            <a:solidFill>
                              <a:schemeClr val="accent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5903641" y="137607"/>
                            <a:ext cx="1856750" cy="397203"/>
                          </a:xfrm>
                          <a:prstGeom prst="rect">
                            <a:avLst/>
                          </a:prstGeom>
                          <a:noFill/>
                        </wps:spPr>
                        <wps:txbx>
                          <w:txbxContent>
                            <w:p w14:paraId="7A1C6741" w14:textId="77777777" w:rsidR="00802A8F" w:rsidRDefault="00802A8F" w:rsidP="004513B5">
                              <w:pPr>
                                <w:pStyle w:val="NormalWeb"/>
                                <w:spacing w:before="0" w:beforeAutospacing="0" w:after="0" w:afterAutospacing="0"/>
                              </w:pPr>
                              <w:proofErr w:type="spellStart"/>
                              <w:r>
                                <w:rPr>
                                  <w:rFonts w:asciiTheme="minorHAnsi" w:hAnsi="Calibri" w:cstheme="minorBidi"/>
                                  <w:color w:val="000000" w:themeColor="text1"/>
                                  <w:kern w:val="24"/>
                                  <w:sz w:val="28"/>
                                  <w:szCs w:val="28"/>
                                </w:rPr>
                                <w:t>Intfmgr</w:t>
                              </w:r>
                              <w:proofErr w:type="spellEnd"/>
                              <w:r>
                                <w:rPr>
                                  <w:rFonts w:asciiTheme="minorHAnsi" w:hAnsi="Calibri" w:cstheme="minorBidi"/>
                                  <w:color w:val="000000" w:themeColor="text1"/>
                                  <w:kern w:val="24"/>
                                  <w:sz w:val="28"/>
                                  <w:szCs w:val="28"/>
                                </w:rPr>
                                <w:t>/</w:t>
                              </w:r>
                              <w:proofErr w:type="spellStart"/>
                              <w:r>
                                <w:rPr>
                                  <w:rFonts w:asciiTheme="minorHAnsi" w:hAnsi="Calibri" w:cstheme="minorBidi"/>
                                  <w:color w:val="000000" w:themeColor="text1"/>
                                  <w:kern w:val="24"/>
                                  <w:sz w:val="28"/>
                                  <w:szCs w:val="28"/>
                                </w:rPr>
                                <w:t>intfsyncd</w:t>
                              </w:r>
                              <w:proofErr w:type="spellEnd"/>
                            </w:p>
                          </w:txbxContent>
                        </wps:txbx>
                        <wps:bodyPr wrap="none" rtlCol="0">
                          <a:spAutoFit/>
                        </wps:bodyPr>
                      </wps:wsp>
                      <wps:wsp>
                        <wps:cNvPr id="11" name="Text Box 11"/>
                        <wps:cNvSpPr txBox="1"/>
                        <wps:spPr>
                          <a:xfrm>
                            <a:off x="3327091" y="137607"/>
                            <a:ext cx="2686240" cy="397203"/>
                          </a:xfrm>
                          <a:prstGeom prst="rect">
                            <a:avLst/>
                          </a:prstGeom>
                          <a:noFill/>
                        </wps:spPr>
                        <wps:txbx>
                          <w:txbxContent>
                            <w:p w14:paraId="2EB22452" w14:textId="77777777" w:rsidR="00802A8F" w:rsidRDefault="00802A8F" w:rsidP="004513B5">
                              <w:pPr>
                                <w:pStyle w:val="NormalWeb"/>
                                <w:spacing w:before="0" w:beforeAutospacing="0" w:after="0" w:afterAutospacing="0"/>
                              </w:pPr>
                              <w:proofErr w:type="spellStart"/>
                              <w:r>
                                <w:rPr>
                                  <w:rFonts w:asciiTheme="minorHAnsi" w:hAnsi="Calibri" w:cstheme="minorBidi"/>
                                  <w:color w:val="000000" w:themeColor="text1"/>
                                  <w:kern w:val="24"/>
                                  <w:sz w:val="28"/>
                                  <w:szCs w:val="28"/>
                                </w:rPr>
                                <w:t>Portsyncd</w:t>
                              </w:r>
                              <w:proofErr w:type="spellEnd"/>
                              <w:r>
                                <w:rPr>
                                  <w:rFonts w:asciiTheme="minorHAnsi" w:hAnsi="Calibri" w:cstheme="minorBidi"/>
                                  <w:color w:val="000000" w:themeColor="text1"/>
                                  <w:kern w:val="24"/>
                                  <w:sz w:val="28"/>
                                  <w:szCs w:val="28"/>
                                </w:rPr>
                                <w:t>/</w:t>
                              </w:r>
                              <w:proofErr w:type="spellStart"/>
                              <w:r>
                                <w:rPr>
                                  <w:rFonts w:asciiTheme="minorHAnsi" w:hAnsi="Calibri" w:cstheme="minorBidi"/>
                                  <w:color w:val="000000" w:themeColor="text1"/>
                                  <w:kern w:val="24"/>
                                  <w:sz w:val="28"/>
                                  <w:szCs w:val="28"/>
                                </w:rPr>
                                <w:t>vlanmgr</w:t>
                              </w:r>
                              <w:proofErr w:type="spellEnd"/>
                              <w:r>
                                <w:rPr>
                                  <w:rFonts w:asciiTheme="minorHAnsi" w:hAnsi="Calibri" w:cstheme="minorBidi"/>
                                  <w:color w:val="000000" w:themeColor="text1"/>
                                  <w:kern w:val="24"/>
                                  <w:sz w:val="28"/>
                                  <w:szCs w:val="28"/>
                                </w:rPr>
                                <w:t>/</w:t>
                              </w:r>
                              <w:proofErr w:type="spellStart"/>
                              <w:r>
                                <w:rPr>
                                  <w:rFonts w:asciiTheme="minorHAnsi" w:hAnsi="Calibri" w:cstheme="minorBidi"/>
                                  <w:color w:val="000000" w:themeColor="text1"/>
                                  <w:kern w:val="24"/>
                                  <w:sz w:val="28"/>
                                  <w:szCs w:val="28"/>
                                </w:rPr>
                                <w:t>teamd</w:t>
                              </w:r>
                              <w:proofErr w:type="spellEnd"/>
                            </w:p>
                          </w:txbxContent>
                        </wps:txbx>
                        <wps:bodyPr wrap="none" rtlCol="0">
                          <a:spAutoFit/>
                        </wps:bodyPr>
                      </wps:wsp>
                      <wps:wsp>
                        <wps:cNvPr id="12" name="Straight Arrow Connector 12"/>
                        <wps:cNvCnPr/>
                        <wps:spPr>
                          <a:xfrm>
                            <a:off x="4218094" y="492711"/>
                            <a:ext cx="0" cy="612768"/>
                          </a:xfrm>
                          <a:prstGeom prst="straightConnector1">
                            <a:avLst/>
                          </a:prstGeom>
                          <a:ln>
                            <a:solidFill>
                              <a:schemeClr val="accent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3864946" y="1064660"/>
                            <a:ext cx="1045239" cy="397203"/>
                          </a:xfrm>
                          <a:prstGeom prst="rect">
                            <a:avLst/>
                          </a:prstGeom>
                          <a:noFill/>
                        </wps:spPr>
                        <wps:txbx>
                          <w:txbxContent>
                            <w:p w14:paraId="03283370" w14:textId="77777777" w:rsidR="00802A8F" w:rsidRDefault="00802A8F" w:rsidP="004513B5">
                              <w:pPr>
                                <w:pStyle w:val="NormalWeb"/>
                                <w:spacing w:before="0" w:beforeAutospacing="0" w:after="0" w:afterAutospacing="0"/>
                              </w:pPr>
                              <w:proofErr w:type="spellStart"/>
                              <w:r>
                                <w:rPr>
                                  <w:rFonts w:asciiTheme="minorHAnsi" w:hAnsi="Calibri" w:cstheme="minorBidi"/>
                                  <w:color w:val="000000" w:themeColor="text1"/>
                                  <w:kern w:val="24"/>
                                  <w:sz w:val="28"/>
                                  <w:szCs w:val="28"/>
                                </w:rPr>
                                <w:t>portorch</w:t>
                              </w:r>
                              <w:proofErr w:type="spellEnd"/>
                            </w:p>
                          </w:txbxContent>
                        </wps:txbx>
                        <wps:bodyPr wrap="none" rtlCol="0">
                          <a:spAutoFit/>
                        </wps:bodyPr>
                      </wps:wsp>
                      <wps:wsp>
                        <wps:cNvPr id="14" name="Straight Arrow Connector 14"/>
                        <wps:cNvCnPr/>
                        <wps:spPr>
                          <a:xfrm>
                            <a:off x="6546993" y="470314"/>
                            <a:ext cx="0" cy="612768"/>
                          </a:xfrm>
                          <a:prstGeom prst="straightConnector1">
                            <a:avLst/>
                          </a:prstGeom>
                          <a:ln>
                            <a:solidFill>
                              <a:schemeClr val="accent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6215579" y="1083063"/>
                            <a:ext cx="961881" cy="397203"/>
                          </a:xfrm>
                          <a:prstGeom prst="rect">
                            <a:avLst/>
                          </a:prstGeom>
                          <a:noFill/>
                        </wps:spPr>
                        <wps:txbx>
                          <w:txbxContent>
                            <w:p w14:paraId="3849F467" w14:textId="77777777" w:rsidR="00802A8F" w:rsidRDefault="00802A8F" w:rsidP="004513B5">
                              <w:pPr>
                                <w:pStyle w:val="NormalWeb"/>
                                <w:spacing w:before="0" w:beforeAutospacing="0" w:after="0" w:afterAutospacing="0"/>
                              </w:pPr>
                              <w:proofErr w:type="spellStart"/>
                              <w:r>
                                <w:rPr>
                                  <w:rFonts w:asciiTheme="minorHAnsi" w:hAnsi="Calibri" w:cstheme="minorBidi"/>
                                  <w:color w:val="000000" w:themeColor="text1"/>
                                  <w:kern w:val="24"/>
                                  <w:sz w:val="28"/>
                                  <w:szCs w:val="28"/>
                                </w:rPr>
                                <w:t>intforch</w:t>
                              </w:r>
                              <w:proofErr w:type="spellEnd"/>
                            </w:p>
                          </w:txbxContent>
                        </wps:txbx>
                        <wps:bodyPr wrap="none" rtlCol="0">
                          <a:spAutoFit/>
                        </wps:bodyPr>
                      </wps:wsp>
                      <wps:wsp>
                        <wps:cNvPr id="16" name="Straight Connector 16"/>
                        <wps:cNvCnPr/>
                        <wps:spPr>
                          <a:xfrm flipV="1">
                            <a:off x="2676083" y="734750"/>
                            <a:ext cx="1184783" cy="8936"/>
                          </a:xfrm>
                          <a:prstGeom prst="line">
                            <a:avLst/>
                          </a:prstGeom>
                          <a:ln w="38100">
                            <a:solidFill>
                              <a:schemeClr val="accent1"/>
                            </a:solidFill>
                            <a:prstDash val="sysDot"/>
                          </a:ln>
                        </wps:spPr>
                        <wps:style>
                          <a:lnRef idx="1">
                            <a:schemeClr val="accent1"/>
                          </a:lnRef>
                          <a:fillRef idx="0">
                            <a:schemeClr val="accent1"/>
                          </a:fillRef>
                          <a:effectRef idx="0">
                            <a:schemeClr val="accent1"/>
                          </a:effectRef>
                          <a:fontRef idx="minor">
                            <a:schemeClr val="tx1"/>
                          </a:fontRef>
                        </wps:style>
                        <wps:bodyPr/>
                      </wps:wsp>
                      <wps:wsp>
                        <wps:cNvPr id="17" name="Rounded Rectangle 17"/>
                        <wps:cNvSpPr/>
                        <wps:spPr>
                          <a:xfrm>
                            <a:off x="72447" y="4353451"/>
                            <a:ext cx="7576839" cy="872389"/>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31ED6A" w14:textId="77777777" w:rsidR="00802A8F" w:rsidRDefault="00802A8F" w:rsidP="004513B5">
                              <w:pPr>
                                <w:pStyle w:val="NormalWeb"/>
                                <w:spacing w:before="0" w:beforeAutospacing="0" w:after="0" w:afterAutospacing="0"/>
                                <w:jc w:val="center"/>
                              </w:pPr>
                              <w:r>
                                <w:rPr>
                                  <w:rFonts w:asciiTheme="minorHAnsi" w:hAnsi="Calibri" w:cstheme="minorBidi"/>
                                  <w:color w:val="000000" w:themeColor="text1"/>
                                  <w:kern w:val="24"/>
                                  <w:sz w:val="36"/>
                                  <w:szCs w:val="36"/>
                                </w:rPr>
                                <w:t>ASIC/</w:t>
                              </w:r>
                              <w:proofErr w:type="spellStart"/>
                              <w:r>
                                <w:rPr>
                                  <w:rFonts w:asciiTheme="minorHAnsi" w:hAnsi="Calibri" w:cstheme="minorBidi"/>
                                  <w:color w:val="000000" w:themeColor="text1"/>
                                  <w:kern w:val="24"/>
                                  <w:sz w:val="36"/>
                                  <w:szCs w:val="36"/>
                                </w:rPr>
                                <w:t>LibSAI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72447" y="2975346"/>
                            <a:ext cx="7576839" cy="872389"/>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6DA564" w14:textId="77777777" w:rsidR="00802A8F" w:rsidRDefault="00802A8F" w:rsidP="004513B5">
                              <w:pPr>
                                <w:pStyle w:val="NormalWeb"/>
                                <w:spacing w:before="0" w:beforeAutospacing="0" w:after="0" w:afterAutospacing="0"/>
                                <w:jc w:val="center"/>
                              </w:pPr>
                              <w:r>
                                <w:rPr>
                                  <w:rFonts w:asciiTheme="minorHAnsi" w:hAnsi="Calibri" w:cstheme="minorBidi"/>
                                  <w:color w:val="000000" w:themeColor="text1"/>
                                  <w:kern w:val="24"/>
                                  <w:sz w:val="36"/>
                                  <w:szCs w:val="36"/>
                                </w:rPr>
                                <w:t>SYNCD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Up-Down Arrow 19"/>
                        <wps:cNvSpPr/>
                        <wps:spPr>
                          <a:xfrm>
                            <a:off x="3426872" y="1449123"/>
                            <a:ext cx="360393" cy="1536855"/>
                          </a:xfrm>
                          <a:prstGeom prst="upDownArrow">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Up-Down Arrow 20"/>
                        <wps:cNvSpPr/>
                        <wps:spPr>
                          <a:xfrm>
                            <a:off x="3426872" y="3820656"/>
                            <a:ext cx="360393" cy="577384"/>
                          </a:xfrm>
                          <a:prstGeom prst="upDownArrow">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AF20AE0" id="Group 1" o:spid="_x0000_s1026" style="width:474.8pt;height:319.7pt;mso-position-horizontal-relative:char;mso-position-vertical-relative:line" coordsize="7760391,5225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">
                <v:roundrect id="Rounded Rectangle 3" o:spid="_x0000_s1027" style="position:absolute;width:7572033;height:145217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zqlwgAA&#10;ANoAAAAPAAAAZHJzL2Rvd25yZXYueG1sRI/disIwFITvhX2HcBa8kTVdBVmqUWRZfy4EqfoAh+bY&#10;FJuT0mRt9emNIHg5zMw3zGzR2UpcqfGlYwXfwwQEce50yYWC03H19QPCB2SNlWNScCMPi/lHb4ap&#10;di1ndD2EQkQI+xQVmBDqVEqfG7Loh64mjt7ZNRZDlE0hdYNthNtKjpJkIi2WHBcM1vRrKL8c/q2C&#10;yh9bNG6drTe7yf1vkO1Rn6RS/c9uOQURqAvv8Ku91QrG8LwSb4C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k/OqXCAAAA2gAAAA8AAAAAAAAAAAAAAAAAlwIAAGRycy9kb3du&#10;cmV2LnhtbFBLBQYAAAAABAAEAPUAAACGAwAAAAA=&#10;" fillcolor="#d5dce4 [671]" strokecolor="#1f4d78 [1604]" strokeweight="1pt">
                  <v:stroke joinstyle="miter"/>
                </v:roundrect>
                <v:shapetype id="_x0000_t202" coordsize="21600,21600" o:spt="202" path="m0,0l0,21600,21600,21600,21600,0xe">
                  <v:stroke joinstyle="miter"/>
                  <v:path gradientshapeok="t" o:connecttype="rect"/>
                </v:shapetype>
                <v:shape id="Text Box 4" o:spid="_x0000_s1028" type="#_x0000_t202" style="position:absolute;left:83845;top:113275;width:1276515;height:39720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0kbqwwAA&#10;ANoAAAAPAAAAZHJzL2Rvd25yZXYueG1sRI/RasJAFETfBf9huULfdBOxEqNrKLaFvtWqH3DJ3mbT&#10;ZO+G7NZEv75bKPRxmJkzzK4YbSuu1PvasYJ0kYAgLp2uuVJwOb/OMxA+IGtsHZOCG3ko9tPJDnPt&#10;Bv6g6ylUIkLY56jAhNDlUvrSkEW/cB1x9D5dbzFE2VdS9zhEuG3lMknW0mLNccFgRwdDZXP6tgqy&#10;xL43zWZ59HZ1Tx/N4dm9dF9KPczGpy2IQGP4D/+137SCFfxeiTdA7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0kbqwwAAANoAAAAPAAAAAAAAAAAAAAAAAJcCAABkcnMvZG93&#10;bnJldi54bWxQSwUGAAAAAAQABAD1AAAAhwMAAAAA&#10;" filled="f" stroked="f">
                  <v:textbox style="mso-fit-shape-to-text:t">
                    <w:txbxContent>
                      <w:p w14:paraId="6A217E43" w14:textId="77777777" w:rsidR="00802A8F" w:rsidRDefault="00802A8F" w:rsidP="004513B5">
                        <w:pPr>
                          <w:pStyle w:val="NormalWeb"/>
                          <w:spacing w:before="0" w:beforeAutospacing="0" w:after="0" w:afterAutospacing="0"/>
                        </w:pPr>
                        <w:r>
                          <w:rPr>
                            <w:rFonts w:asciiTheme="minorHAnsi" w:hAnsi="Calibri" w:cstheme="minorBidi"/>
                            <w:color w:val="000000" w:themeColor="text1"/>
                            <w:kern w:val="24"/>
                            <w:sz w:val="28"/>
                            <w:szCs w:val="28"/>
                          </w:rPr>
                          <w:t>neighsyncd</w:t>
                        </w:r>
                      </w:p>
                    </w:txbxContent>
                  </v:textbox>
                </v:shape>
                <v:shape id="Text Box 5" o:spid="_x0000_s1029" type="#_x0000_t202" style="position:absolute;left:56990;top:1048914;width:1164555;height:39720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nuNxwgAA&#10;ANoAAAAPAAAAZHJzL2Rvd25yZXYueG1sRI/disIwFITvBd8hHME7TRVd3K5RxB/wzl13H+DQHJva&#10;5qQ0UatPbwRhL4eZ+YaZL1tbiSs1vnCsYDRMQBBnThecK/j73Q1mIHxA1lg5JgV38rBcdDtzTLW7&#10;8Q9djyEXEcI+RQUmhDqV0meGLPqhq4mjd3KNxRBlk0vd4C3CbSXHSfIhLRYcFwzWtDaUlceLVTBL&#10;7KEsP8ff3k4eo6lZb9y2PivV77WrLxCB2vAffrf3WsEUXlfiDZC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Oe43HCAAAA2gAAAA8AAAAAAAAAAAAAAAAAlwIAAGRycy9kb3du&#10;cmV2LnhtbFBLBQYAAAAABAAEAPUAAACGAwAAAAA=&#10;" filled="f" stroked="f">
                  <v:textbox style="mso-fit-shape-to-text:t">
                    <w:txbxContent>
                      <w:p w14:paraId="21F5CAED" w14:textId="77777777" w:rsidR="00802A8F" w:rsidRDefault="00802A8F" w:rsidP="004513B5">
                        <w:pPr>
                          <w:pStyle w:val="NormalWeb"/>
                          <w:spacing w:before="0" w:beforeAutospacing="0" w:after="0" w:afterAutospacing="0"/>
                        </w:pPr>
                        <w:r>
                          <w:rPr>
                            <w:rFonts w:asciiTheme="minorHAnsi" w:hAnsi="Calibri" w:cstheme="minorBidi"/>
                            <w:color w:val="000000" w:themeColor="text1"/>
                            <w:kern w:val="24"/>
                            <w:sz w:val="28"/>
                            <w:szCs w:val="28"/>
                          </w:rPr>
                          <w:t>neighorch</w:t>
                        </w:r>
                      </w:p>
                    </w:txbxContent>
                  </v:textbox>
                </v:shape>
                <v:shapetype id="_x0000_t32" coordsize="21600,21600" o:spt="32" o:oned="t" path="m0,0l21600,21600e" filled="f">
                  <v:path arrowok="t" fillok="f" o:connecttype="none"/>
                  <o:lock v:ext="edit" shapetype="t"/>
                </v:shapetype>
                <v:shape id="Straight Arrow Connector 6" o:spid="_x0000_s1030" type="#_x0000_t32" style="position:absolute;left:463870;top:446081;width:0;height:6028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QrtesAAAADaAAAADwAAAGRycy9kb3ducmV2LnhtbESPzarCMBSE94LvEI7gTtOrUmqvUUQo&#10;uvUH14fm3Lbc5qQ2UatPbwTB5TAz3zCLVWdqcaPWVZYV/IwjEMS51RUXCk7HbJSAcB5ZY22ZFDzI&#10;wWrZ7y0w1fbOe7odfCEChF2KCkrvm1RKl5dk0I1tQxy8P9sa9EG2hdQt3gPc1HISRbE0WHFYKLGh&#10;TUn5/+FqFEyz43TynJvzLJkX2+SS4brhWKnhoFv/gvDU+W/4095pBTG8r4QbIJc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UK7XrAAAAA2gAAAA8AAAAAAAAAAAAAAAAA&#10;oQIAAGRycy9kb3ducmV2LnhtbFBLBQYAAAAABAAEAPkAAACOAwAAAAA=&#10;" strokecolor="#5b9bd5 [3204]" strokeweight=".5pt">
                  <v:stroke dashstyle="dash" endarrow="block" joinstyle="miter"/>
                </v:shape>
                <v:shape id="Text Box 7" o:spid="_x0000_s1031" type="#_x0000_t202" style="position:absolute;left:1339400;top:137607;width:1649990;height:39720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NidwgAA&#10;ANoAAAAPAAAAZHJzL2Rvd25yZXYueG1sRI/NbsIwEITvlXgHa5G4gQOCQlMMQvxI3NpCH2AVb+OQ&#10;eB3FBgJPj5GQehzNzDea+bK1lbhQ4wvHCoaDBARx5nTBuYLf464/A+EDssbKMSm4kYflovM2x1S7&#10;K//Q5RByESHsU1RgQqhTKX1myKIfuJo4en+usRiibHKpG7xGuK3kKEnepcWC44LBmtaGsvJwtgpm&#10;if0qy4/Rt7fj+3Bi1hu3rU9K9brt6hNEoDb8h1/tvVYwheeVe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A2J3CAAAA2gAAAA8AAAAAAAAAAAAAAAAAlwIAAGRycy9kb3du&#10;cmV2LnhtbFBLBQYAAAAABAAEAPUAAACGAwAAAAA=&#10;" filled="f" stroked="f">
                  <v:textbox style="mso-fit-shape-to-text:t">
                    <w:txbxContent>
                      <w:p w14:paraId="6D769FDD" w14:textId="77777777" w:rsidR="00802A8F" w:rsidRDefault="00802A8F" w:rsidP="004513B5">
                        <w:pPr>
                          <w:pStyle w:val="NormalWeb"/>
                          <w:spacing w:before="0" w:beforeAutospacing="0" w:after="0" w:afterAutospacing="0"/>
                        </w:pPr>
                        <w:r>
                          <w:rPr>
                            <w:rFonts w:asciiTheme="minorHAnsi" w:hAnsi="Calibri" w:cstheme="minorBidi"/>
                            <w:color w:val="000000" w:themeColor="text1"/>
                            <w:kern w:val="24"/>
                            <w:sz w:val="28"/>
                            <w:szCs w:val="28"/>
                          </w:rPr>
                          <w:t>BGP/ fpmsyncd</w:t>
                        </w:r>
                      </w:p>
                    </w:txbxContent>
                  </v:textbox>
                </v:shape>
                <v:shape id="Text Box 8" o:spid="_x0000_s1032" type="#_x0000_t202" style="position:absolute;left:1346422;top:1048914;width:1154748;height:39720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n0zvwgAA&#10;ANoAAAAPAAAAZHJzL2Rvd25yZXYueG1sRI/RasJAFETfC/2H5Qq+1U3EFhtdQ7EKfWvVfsAle83G&#10;ZO+G7DaJfn23UPBxmDkzzDofbSN66nzlWEE6S0AQF05XXCr4Pu2fliB8QNbYOCYFV/KQbx4f1php&#10;N/CB+mMoRSxhn6ECE0KbSekLQxb9zLXE0Tu7zmKIsiul7nCI5baR8yR5kRYrjgsGW9oaKurjj1Ww&#10;TOxnXb/Ov7xd3NJns313u/ai1HQyvq1ABBrDPfxPf+jIwd+VeAPk5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fTO/CAAAA2gAAAA8AAAAAAAAAAAAAAAAAlwIAAGRycy9kb3du&#10;cmV2LnhtbFBLBQYAAAAABAAEAPUAAACGAwAAAAA=&#10;" filled="f" stroked="f">
                  <v:textbox style="mso-fit-shape-to-text:t">
                    <w:txbxContent>
                      <w:p w14:paraId="7ADFE335" w14:textId="77777777" w:rsidR="00802A8F" w:rsidRDefault="00802A8F" w:rsidP="004513B5">
                        <w:pPr>
                          <w:pStyle w:val="NormalWeb"/>
                          <w:spacing w:before="0" w:beforeAutospacing="0" w:after="0" w:afterAutospacing="0"/>
                        </w:pPr>
                        <w:r>
                          <w:rPr>
                            <w:rFonts w:asciiTheme="minorHAnsi" w:hAnsi="Calibri" w:cstheme="minorBidi"/>
                            <w:color w:val="000000" w:themeColor="text1"/>
                            <w:kern w:val="24"/>
                            <w:sz w:val="28"/>
                            <w:szCs w:val="28"/>
                          </w:rPr>
                          <w:t>routeorch</w:t>
                        </w:r>
                      </w:p>
                    </w:txbxContent>
                  </v:textbox>
                </v:shape>
                <v:shape id="Straight Arrow Connector 9" o:spid="_x0000_s1033" type="#_x0000_t32" style="position:absolute;left:1749793;top:492711;width:0;height:61276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JV5CMEAAADaAAAADwAAAGRycy9kb3ducmV2LnhtbESPT4vCMBTE7wt+h/AEb2u6KtJ2TYsI&#10;Ra/+wfOjeduWbV5qE7X66Y2wsMdhZn7DrPLBtOJGvWssK/iaRiCIS6sbrhScjsVnDMJ5ZI2tZVLw&#10;IAd5NvpYYartnfd0O/hKBAi7FBXU3neplK6syaCb2o44eD+2N+iD7Cupe7wHuGnlLIqW0mDDYaHG&#10;jjY1lb+Hq1EwL47z2TMx50WcVNv4UuC646VSk/Gw/gbhafD/4b/2TitI4H0l3ACZv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ElXkIwQAAANoAAAAPAAAAAAAAAAAAAAAA&#10;AKECAABkcnMvZG93bnJldi54bWxQSwUGAAAAAAQABAD5AAAAjwMAAAAA&#10;" strokecolor="#5b9bd5 [3204]" strokeweight=".5pt">
                  <v:stroke dashstyle="dash" endarrow="block" joinstyle="miter"/>
                </v:shape>
                <v:shape id="Text Box 10" o:spid="_x0000_s1034" type="#_x0000_t202" style="position:absolute;left:5903641;top:137607;width:1856750;height:39720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PrbxAAA&#10;ANsAAAAPAAAAZHJzL2Rvd25yZXYueG1sRI/NbsJADITvlXiHlZF6KxtQW0FgQYi2Um8tPw9gZU02&#10;JOuNslsIPH19QOJma8Yznxer3jfqTF2sAhsYjzJQxEWwFZcGDvuvlymomJAtNoHJwJUirJaDpwXm&#10;Nlx4S+ddKpWEcMzRgEupzbWOhSOPcRRaYtGOofOYZO1KbTu8SLhv9CTL3rXHiqXBYUsbR0W9+/MG&#10;ppn/qevZ5Df619v4zW0+wmd7MuZ52K/noBL16WG+X39bwRd6+UUG0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UD628QAAADbAAAADwAAAAAAAAAAAAAAAACXAgAAZHJzL2Rv&#10;d25yZXYueG1sUEsFBgAAAAAEAAQA9QAAAIgDAAAAAA==&#10;" filled="f" stroked="f">
                  <v:textbox style="mso-fit-shape-to-text:t">
                    <w:txbxContent>
                      <w:p w14:paraId="7A1C6741" w14:textId="77777777" w:rsidR="00802A8F" w:rsidRDefault="00802A8F" w:rsidP="004513B5">
                        <w:pPr>
                          <w:pStyle w:val="NormalWeb"/>
                          <w:spacing w:before="0" w:beforeAutospacing="0" w:after="0" w:afterAutospacing="0"/>
                        </w:pPr>
                        <w:r>
                          <w:rPr>
                            <w:rFonts w:asciiTheme="minorHAnsi" w:hAnsi="Calibri" w:cstheme="minorBidi"/>
                            <w:color w:val="000000" w:themeColor="text1"/>
                            <w:kern w:val="24"/>
                            <w:sz w:val="28"/>
                            <w:szCs w:val="28"/>
                          </w:rPr>
                          <w:t>Intfmgr/intfsyncd</w:t>
                        </w:r>
                      </w:p>
                    </w:txbxContent>
                  </v:textbox>
                </v:shape>
                <v:shape id="Text Box 11" o:spid="_x0000_s1035" type="#_x0000_t202" style="position:absolute;left:3327091;top:137607;width:2686240;height:39720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F9AwAAA&#10;ANsAAAAPAAAAZHJzL2Rvd25yZXYueG1sRE/bisIwEH0X/IcwC75pWnHFrUYRL7Bv3vYDhmZsum0m&#10;pYna3a83Cwu+zeFcZ7HqbC3u1PrSsYJ0lIAgzp0uuVDwddkPZyB8QNZYOyYFP+Rhtez3Fphp9+AT&#10;3c+hEDGEfYYKTAhNJqXPDVn0I9cQR+7qWoshwraQusVHDLe1HCfJVFosOTYYbGhjKK/ON6tglthD&#10;VX2Mj95OftN3s9m6XfOt1OCtW89BBOrCS/zv/tRxfgp/v8QD5P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DF9AwAAAANsAAAAPAAAAAAAAAAAAAAAAAJcCAABkcnMvZG93bnJl&#10;di54bWxQSwUGAAAAAAQABAD1AAAAhAMAAAAA&#10;" filled="f" stroked="f">
                  <v:textbox style="mso-fit-shape-to-text:t">
                    <w:txbxContent>
                      <w:p w14:paraId="2EB22452" w14:textId="77777777" w:rsidR="00802A8F" w:rsidRDefault="00802A8F" w:rsidP="004513B5">
                        <w:pPr>
                          <w:pStyle w:val="NormalWeb"/>
                          <w:spacing w:before="0" w:beforeAutospacing="0" w:after="0" w:afterAutospacing="0"/>
                        </w:pPr>
                        <w:r>
                          <w:rPr>
                            <w:rFonts w:asciiTheme="minorHAnsi" w:hAnsi="Calibri" w:cstheme="minorBidi"/>
                            <w:color w:val="000000" w:themeColor="text1"/>
                            <w:kern w:val="24"/>
                            <w:sz w:val="28"/>
                            <w:szCs w:val="28"/>
                          </w:rPr>
                          <w:t>Portsyncd/vlanmgr/teamd</w:t>
                        </w:r>
                      </w:p>
                    </w:txbxContent>
                  </v:textbox>
                </v:shape>
                <v:shape id="Straight Arrow Connector 12" o:spid="_x0000_s1036" type="#_x0000_t32" style="position:absolute;left:4218094;top:492711;width:0;height:61276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WhmM78AAADbAAAADwAAAGRycy9kb3ducmV2LnhtbERPS4vCMBC+L/gfwgje1nSrSO02FRGK&#10;Xn3geWhm27LNpDZRq7/eCAt7m4/vOdlqMK24Ue8aywq+phEI4tLqhisFp2PxmYBwHllja5kUPMjB&#10;Kh99ZJhqe+c93Q6+EiGEXYoKau+7VEpX1mTQTW1HHLgf2xv0AfaV1D3eQ7hpZRxFC2mw4dBQY0eb&#10;msrfw9UomBXHWfxcmvM8WVbb5FLguuOFUpPxsP4G4Wnw/+I/906H+TG8fwkHyPw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WhmM78AAADbAAAADwAAAAAAAAAAAAAAAACh&#10;AgAAZHJzL2Rvd25yZXYueG1sUEsFBgAAAAAEAAQA+QAAAI0DAAAAAA==&#10;" strokecolor="#5b9bd5 [3204]" strokeweight=".5pt">
                  <v:stroke dashstyle="dash" endarrow="block" joinstyle="miter"/>
                </v:shape>
                <v:shape id="Text Box 13" o:spid="_x0000_s1037" type="#_x0000_t202" style="position:absolute;left:3864946;top:1064660;width:1045239;height:39720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kmSswQAA&#10;ANsAAAAPAAAAZHJzL2Rvd25yZXYueG1sRE/JbsIwEL1X4h+sQeIGDksRTTEIsUjc2kI/YBRP45B4&#10;HMUGAl+PkZB6m6e3znzZ2kpcqPGFYwXDQQKCOHO64FzB73HXn4HwAVlj5ZgU3MjDctF5m2Oq3ZV/&#10;6HIIuYgh7FNUYEKoUyl9ZsiiH7iaOHJ/rrEYImxyqRu8xnBbyVGSTKXFgmODwZrWhrLycLYKZon9&#10;KsuP0be3k/vw3aw3bluflOp129UniEBt+Be/3Hsd54/h+Us8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ZJkrMEAAADbAAAADwAAAAAAAAAAAAAAAACXAgAAZHJzL2Rvd25y&#10;ZXYueG1sUEsFBgAAAAAEAAQA9QAAAIUDAAAAAA==&#10;" filled="f" stroked="f">
                  <v:textbox style="mso-fit-shape-to-text:t">
                    <w:txbxContent>
                      <w:p w14:paraId="03283370" w14:textId="77777777" w:rsidR="00802A8F" w:rsidRDefault="00802A8F" w:rsidP="004513B5">
                        <w:pPr>
                          <w:pStyle w:val="NormalWeb"/>
                          <w:spacing w:before="0" w:beforeAutospacing="0" w:after="0" w:afterAutospacing="0"/>
                        </w:pPr>
                        <w:r>
                          <w:rPr>
                            <w:rFonts w:asciiTheme="minorHAnsi" w:hAnsi="Calibri" w:cstheme="minorBidi"/>
                            <w:color w:val="000000" w:themeColor="text1"/>
                            <w:kern w:val="24"/>
                            <w:sz w:val="28"/>
                            <w:szCs w:val="28"/>
                          </w:rPr>
                          <w:t>portorch</w:t>
                        </w:r>
                      </w:p>
                    </w:txbxContent>
                  </v:textbox>
                </v:shape>
                <v:shape id="Straight Arrow Connector 14" o:spid="_x0000_s1038" type="#_x0000_t32" style="position:absolute;left:6546993;top:470314;width:0;height:61276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1b3MEAAADbAAAADwAAAGRycy9kb3ducmV2LnhtbERPTWvDMAy9D/ofjAa7Lc7SUtKsTgiF&#10;sF3Xlp5FrMZhsZzGbpvt18+DwW56vE9tq9kO4kaT7x0reElSEMSt0z13Co6H5jkH4QOyxsExKfgi&#10;D1W5eNhiod2dP+i2D52IIewLVGBCGAspfWvIok/cSBy5s5sshginTuoJ7zHcDjJL07W02HNsMDjS&#10;zlD7ub9aBcvmsMy+N/a0yjfdW35psB55rdTT41y/ggg0h3/xn/tdx/kr+P0lHiDL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zVvcwQAAANsAAAAPAAAAAAAAAAAAAAAA&#10;AKECAABkcnMvZG93bnJldi54bWxQSwUGAAAAAAQABAD5AAAAjwMAAAAA&#10;" strokecolor="#5b9bd5 [3204]" strokeweight=".5pt">
                  <v:stroke dashstyle="dash" endarrow="block" joinstyle="miter"/>
                </v:shape>
                <v:shape id="Text Box 15" o:spid="_x0000_s1039" type="#_x0000_t202" style="position:absolute;left:6215579;top:1083063;width:961881;height:39720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N1lDwQAA&#10;ANsAAAAPAAAAZHJzL2Rvd25yZXYueG1sRE/NasJAEL4XfIdlhN6ajVJFo6uIttBbNfoAQ3aaTZOd&#10;Ddltkvbpu4WCt/n4fme7H20jeup85VjBLElBEBdOV1wquF1fn1YgfEDW2DgmBd/kYb+bPGwx027g&#10;C/V5KEUMYZ+hAhNCm0npC0MWfeJa4sh9uM5iiLArpe5wiOG2kfM0XUqLFccGgy0dDRV1/mUVrFL7&#10;Xtfr+dnb55/ZwhxP7qX9VOpxOh42IAKN4S7+d7/pOH8Bf7/EA+Tu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dZQ8EAAADbAAAADwAAAAAAAAAAAAAAAACXAgAAZHJzL2Rvd25y&#10;ZXYueG1sUEsFBgAAAAAEAAQA9QAAAIUDAAAAAA==&#10;" filled="f" stroked="f">
                  <v:textbox style="mso-fit-shape-to-text:t">
                    <w:txbxContent>
                      <w:p w14:paraId="3849F467" w14:textId="77777777" w:rsidR="00802A8F" w:rsidRDefault="00802A8F" w:rsidP="004513B5">
                        <w:pPr>
                          <w:pStyle w:val="NormalWeb"/>
                          <w:spacing w:before="0" w:beforeAutospacing="0" w:after="0" w:afterAutospacing="0"/>
                        </w:pPr>
                        <w:r>
                          <w:rPr>
                            <w:rFonts w:asciiTheme="minorHAnsi" w:hAnsi="Calibri" w:cstheme="minorBidi"/>
                            <w:color w:val="000000" w:themeColor="text1"/>
                            <w:kern w:val="24"/>
                            <w:sz w:val="28"/>
                            <w:szCs w:val="28"/>
                          </w:rPr>
                          <w:t>intforch</w:t>
                        </w:r>
                      </w:p>
                    </w:txbxContent>
                  </v:textbox>
                </v:shape>
                <v:line id="Straight Connector 16" o:spid="_x0000_s1040" style="position:absolute;flip:y;visibility:visible;mso-wrap-style:square" from="2676083,734750" to="3860866,7436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uj274AAADbAAAADwAAAGRycy9kb3ducmV2LnhtbERPTYvCMBC9C/sfwizsTdP1UKQaRVwE&#10;EYrY1fvQjE2wmZQmav33G0HY2zze5yxWg2vFnfpgPSv4nmQgiGuvLTcKTr/b8QxEiMgaW8+k4EkB&#10;VsuP0QIL7R98pHsVG5FCOBSowMTYFVKG2pDDMPEdceIuvncYE+wbqXt8pHDXymmW5dKh5dRgsKON&#10;ofpa3ZwCX9lDaSgPe+PLW5yWdnb+2Sj19Tms5yAiDfFf/HbvdJqfw+uXdIBc/gE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jm6PbvgAAANsAAAAPAAAAAAAAAAAAAAAAAKEC&#10;AABkcnMvZG93bnJldi54bWxQSwUGAAAAAAQABAD5AAAAjAMAAAAA&#10;" strokecolor="#5b9bd5 [3204]" strokeweight="3pt">
                  <v:stroke dashstyle="1 1" joinstyle="miter"/>
                </v:line>
                <v:roundrect id="Rounded Rectangle 17" o:spid="_x0000_s1041" style="position:absolute;left:72447;top:4353451;width:7576839;height:87238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41JJwAAA&#10;ANsAAAAPAAAAZHJzL2Rvd25yZXYueG1sRE9Li8IwEL4L/ocwgjdN9eBKNRbxgcIeFh8Xb0MztrXN&#10;pDTR1n+/WVjwNh/fc5ZJZyrxosYVlhVMxhEI4tTqgjMF18t+NAfhPLLGyjIpeJODZNXvLTHWtuUT&#10;vc4+EyGEXYwKcu/rWEqX5mTQjW1NHLi7bQz6AJtM6gbbEG4qOY2imTRYcGjIsaZNTml5fhoF28du&#10;j4fv22HeotGlNf76M9FKDQfdegHCU+c/4n/3UYf5X/D3Szh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41JJwAAAANsAAAAPAAAAAAAAAAAAAAAAAJcCAABkcnMvZG93bnJl&#10;di54bWxQSwUGAAAAAAQABAD1AAAAhAMAAAAA&#10;" fillcolor="#c5e0b3 [1305]" strokecolor="#1f4d78 [1604]" strokeweight="1pt">
                  <v:stroke joinstyle="miter"/>
                  <v:textbox>
                    <w:txbxContent>
                      <w:p w14:paraId="0831ED6A" w14:textId="77777777" w:rsidR="00802A8F" w:rsidRDefault="00802A8F" w:rsidP="004513B5">
                        <w:pPr>
                          <w:pStyle w:val="NormalWeb"/>
                          <w:spacing w:before="0" w:beforeAutospacing="0" w:after="0" w:afterAutospacing="0"/>
                          <w:jc w:val="center"/>
                        </w:pPr>
                        <w:r>
                          <w:rPr>
                            <w:rFonts w:asciiTheme="minorHAnsi" w:hAnsi="Calibri" w:cstheme="minorBidi"/>
                            <w:color w:val="000000" w:themeColor="text1"/>
                            <w:kern w:val="24"/>
                            <w:sz w:val="36"/>
                            <w:szCs w:val="36"/>
                          </w:rPr>
                          <w:t>ASIC/LibSAI</w:t>
                        </w:r>
                      </w:p>
                    </w:txbxContent>
                  </v:textbox>
                </v:roundrect>
                <v:roundrect id="Rounded Rectangle 18" o:spid="_x0000_s1042" style="position:absolute;left:72447;top:2975346;width:7576839;height:87238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NxP5xAAA&#10;ANsAAAAPAAAAZHJzL2Rvd25yZXYueG1sRI9Pb8IwDMXvk/YdIk/abaTbAW2FgNAYErtB+SOOVmOa&#10;isapmgCFTz8fkHZ7lp9/fm887X2jLtTFOrCB90EGirgMtubKwHazePsEFROyxSYwGbhRhOnk+WmM&#10;uQ1XXtOlSJUSCMccDbiU2lzrWDryGAehJZbdMXQek4xdpW2HV4H7Rn9k2VB7rFk+OGzp21F5Ks5e&#10;KL+pOB22Ybiqs7nb71bz88/X3ZjXl342ApWoT//mx/XSSnwJK11EgJ7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jcT+cQAAADbAAAADwAAAAAAAAAAAAAAAACXAgAAZHJzL2Rv&#10;d25yZXYueG1sUEsFBgAAAAAEAAQA9QAAAIgDAAAAAA==&#10;" fillcolor="#9cc2e5 [1940]" strokecolor="#1f4d78 [1604]" strokeweight="1pt">
                  <v:stroke joinstyle="miter"/>
                  <v:textbox>
                    <w:txbxContent>
                      <w:p w14:paraId="7E6DA564" w14:textId="77777777" w:rsidR="00802A8F" w:rsidRDefault="00802A8F" w:rsidP="004513B5">
                        <w:pPr>
                          <w:pStyle w:val="NormalWeb"/>
                          <w:spacing w:before="0" w:beforeAutospacing="0" w:after="0" w:afterAutospacing="0"/>
                          <w:jc w:val="center"/>
                        </w:pPr>
                        <w:r>
                          <w:rPr>
                            <w:rFonts w:asciiTheme="minorHAnsi" w:hAnsi="Calibri" w:cstheme="minorBidi"/>
                            <w:color w:val="000000" w:themeColor="text1"/>
                            <w:kern w:val="24"/>
                            <w:sz w:val="36"/>
                            <w:szCs w:val="36"/>
                          </w:rPr>
                          <w:t>SYNCD</w:t>
                        </w:r>
                      </w:p>
                    </w:txbxContent>
                  </v:textbox>
                </v:roundrect>
                <v:shapetype id="_x0000_t70" coordsize="21600,21600" o:spt="70" adj="5400,4320" path="m1080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9" o:spid="_x0000_s1043" type="#_x0000_t70" style="position:absolute;left:3426872;top:1449123;width:360393;height:15368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L+LvwQAA&#10;ANsAAAAPAAAAZHJzL2Rvd25yZXYueG1sRE/NasJAEL4LfYdlhF5EN21BanSVWigKejHpAwzZMQlm&#10;Z+PuGtM+vSsI3ubj+53FqjeN6Mj52rKCt0kCgriwuuZSwW/+M/4E4QOyxsYyKfgjD6vly2CBqbZX&#10;PlCXhVLEEPYpKqhCaFMpfVGRQT+xLXHkjtYZDBG6UmqH1xhuGvmeJFNpsObYUGFL3xUVp+xiFJDb&#10;rqn7H+XZ5axx/3HY7Hq5Uep12H/NQQTqw1P8cG91nD+D+y/xALm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S/i78EAAADbAAAADwAAAAAAAAAAAAAAAACXAgAAZHJzL2Rvd25y&#10;ZXYueG1sUEsFBgAAAAAEAAQA9QAAAIUDAAAAAA==&#10;" adj=",2533" fillcolor="#fbe4d5 [661]" strokecolor="#1f4d78 [1604]" strokeweight="1pt"/>
                <v:shape id="Up-Down Arrow 20" o:spid="_x0000_s1044" type="#_x0000_t70" style="position:absolute;left:3426872;top:3820656;width:360393;height:5773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trZQwgAA&#10;ANsAAAAPAAAAZHJzL2Rvd25yZXYueG1sRE/Pa8IwFL4L/g/hCbtpqodtdEYRRVA3EXVjeHskz7ba&#10;vNQms/W/Xw6DHT++3+Npa0txp9oXjhUMBwkIYu1MwZmCz+Oy/wrCB2SDpWNS8CAP00m3M8bUuIb3&#10;dD+ETMQQ9ikqyEOoUim9zsmiH7iKOHJnV1sMEdaZNDU2MdyWcpQkz9JiwbEhx4rmOenr4ccqePm+&#10;bLbanL5uvtSbdfO+W+iPnVJPvXb2BiJQG/7Ff+6VUTCK6+OX+APk5B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m2tlDCAAAA2wAAAA8AAAAAAAAAAAAAAAAAlwIAAGRycy9kb3du&#10;cmV2LnhtbFBLBQYAAAAABAAEAPUAAACGAwAAAAA=&#10;" adj=",6741" fillcolor="#e2efd9 [665]" strokecolor="#1f4d78 [1604]" strokeweight="1pt"/>
                <w10:anchorlock/>
              </v:group>
            </w:pict>
          </mc:Fallback>
        </mc:AlternateContent>
      </w:r>
    </w:p>
    <w:p w14:paraId="506C3958" w14:textId="730F77DA" w:rsidR="009F0597" w:rsidRDefault="009F0597" w:rsidP="00BD0E97"/>
    <w:p w14:paraId="1998B479" w14:textId="37F2F050" w:rsidR="003C5771" w:rsidRDefault="00CC07D4" w:rsidP="009B4A02">
      <w:pPr>
        <w:pStyle w:val="Heading1"/>
      </w:pPr>
      <w:bookmarkStart w:id="9" w:name="_Toc513546268"/>
      <w:r>
        <w:t>Use cases</w:t>
      </w:r>
      <w:bookmarkEnd w:id="9"/>
    </w:p>
    <w:p w14:paraId="420E417B" w14:textId="30ABB747" w:rsidR="00CC07D4" w:rsidRDefault="00CC07D4" w:rsidP="009B4A02">
      <w:pPr>
        <w:pStyle w:val="Heading2"/>
      </w:pPr>
      <w:bookmarkStart w:id="10" w:name="_Toc513546269"/>
      <w:bookmarkStart w:id="11" w:name="_Ref513546456"/>
      <w:bookmarkStart w:id="12" w:name="_Ref513546464"/>
      <w:bookmarkStart w:id="13" w:name="_Ref513546469"/>
      <w:bookmarkStart w:id="14" w:name="_Ref513546482"/>
      <w:r>
        <w:t>In-Service Restart</w:t>
      </w:r>
      <w:bookmarkEnd w:id="10"/>
      <w:bookmarkEnd w:id="11"/>
      <w:bookmarkEnd w:id="12"/>
      <w:bookmarkEnd w:id="13"/>
      <w:bookmarkEnd w:id="14"/>
    </w:p>
    <w:p w14:paraId="61C07DEC" w14:textId="5B2EF424" w:rsidR="00CC07D4" w:rsidRDefault="00340DD7" w:rsidP="00702139">
      <w:r w:rsidRPr="003C5771">
        <w:t>The mechanism of restarting a component without impact to service. This assumes that the software version of the component has not changed after the restart</w:t>
      </w:r>
      <w:r w:rsidR="00E11121">
        <w:t>.</w:t>
      </w:r>
    </w:p>
    <w:p w14:paraId="19BADC2D" w14:textId="77777777" w:rsidR="00B441B5" w:rsidRDefault="00B441B5" w:rsidP="00702139">
      <w:r>
        <w:t xml:space="preserve">There could be </w:t>
      </w:r>
      <w:r w:rsidR="00A72869">
        <w:t>data changes like new</w:t>
      </w:r>
      <w:r>
        <w:t xml:space="preserve">/stale route, port state change, </w:t>
      </w:r>
      <w:proofErr w:type="spellStart"/>
      <w:r>
        <w:t>fdb</w:t>
      </w:r>
      <w:proofErr w:type="spellEnd"/>
      <w:r>
        <w:t xml:space="preserve"> change during restart window.  </w:t>
      </w:r>
    </w:p>
    <w:p w14:paraId="4DF2DF3E" w14:textId="5C7DF968" w:rsidR="004A5D3F" w:rsidRDefault="004A5D3F" w:rsidP="00E23183">
      <w:pPr>
        <w:pStyle w:val="Heading3"/>
      </w:pPr>
      <w:bookmarkStart w:id="15" w:name="_Toc513546270"/>
      <w:r>
        <w:t>Un-Planned restart</w:t>
      </w:r>
      <w:bookmarkEnd w:id="15"/>
    </w:p>
    <w:p w14:paraId="583D3CE7" w14:textId="5977FB52" w:rsidR="004A5D3F" w:rsidRDefault="008D7DB9" w:rsidP="00702139">
      <w:pPr>
        <w:rPr>
          <w:ins w:id="16" w:author="Jipan Yang" w:date="2018-05-08T11:54:00Z"/>
          <w:lang w:eastAsia="zh-CN"/>
        </w:rPr>
      </w:pPr>
      <w:ins w:id="17" w:author="Jipan Yang" w:date="2018-05-08T11:55:00Z">
        <w:r>
          <w:t>It is desired for a</w:t>
        </w:r>
      </w:ins>
      <w:del w:id="18" w:author="Jipan Yang" w:date="2018-05-08T11:55:00Z">
        <w:r w:rsidR="004A5D3F" w:rsidDel="008D7DB9">
          <w:delText>A</w:delText>
        </w:r>
      </w:del>
      <w:r w:rsidR="004A5D3F">
        <w:t>ll</w:t>
      </w:r>
      <w:r w:rsidR="004A5D3F">
        <w:rPr>
          <w:rFonts w:hint="eastAsia"/>
          <w:lang w:eastAsia="zh-CN"/>
        </w:rPr>
        <w:t xml:space="preserve"> ne</w:t>
      </w:r>
      <w:r w:rsidR="004A5D3F">
        <w:rPr>
          <w:lang w:eastAsia="zh-CN"/>
        </w:rPr>
        <w:t xml:space="preserve">twork applications and </w:t>
      </w:r>
      <w:proofErr w:type="spellStart"/>
      <w:r w:rsidR="004A5D3F">
        <w:rPr>
          <w:lang w:eastAsia="zh-CN"/>
        </w:rPr>
        <w:t>orchagent</w:t>
      </w:r>
      <w:proofErr w:type="spellEnd"/>
      <w:r w:rsidR="004A5D3F">
        <w:rPr>
          <w:lang w:eastAsia="zh-CN"/>
        </w:rPr>
        <w:t xml:space="preserve"> </w:t>
      </w:r>
      <w:del w:id="19" w:author="Jipan Yang" w:date="2018-05-08T11:55:00Z">
        <w:r w:rsidR="004A5D3F" w:rsidDel="008D7DB9">
          <w:rPr>
            <w:lang w:eastAsia="zh-CN"/>
          </w:rPr>
          <w:delText xml:space="preserve">should </w:delText>
        </w:r>
      </w:del>
      <w:ins w:id="20" w:author="Jipan Yang" w:date="2018-05-08T11:55:00Z">
        <w:r>
          <w:rPr>
            <w:lang w:eastAsia="zh-CN"/>
          </w:rPr>
          <w:t>to</w:t>
        </w:r>
        <w:r>
          <w:rPr>
            <w:lang w:eastAsia="zh-CN"/>
          </w:rPr>
          <w:t xml:space="preserve"> </w:t>
        </w:r>
      </w:ins>
      <w:r w:rsidR="004A5D3F">
        <w:rPr>
          <w:lang w:eastAsia="zh-CN"/>
        </w:rPr>
        <w:t>be able to handle unplanned restart</w:t>
      </w:r>
      <w:r w:rsidR="00E745C8">
        <w:rPr>
          <w:lang w:eastAsia="zh-CN"/>
        </w:rPr>
        <w:t>,</w:t>
      </w:r>
      <w:r w:rsidR="004A5D3F">
        <w:rPr>
          <w:lang w:eastAsia="zh-CN"/>
        </w:rPr>
        <w:t xml:space="preserve"> and restore gracefully.  It is not a requirement on </w:t>
      </w:r>
      <w:proofErr w:type="spellStart"/>
      <w:r w:rsidR="004A5D3F">
        <w:rPr>
          <w:lang w:eastAsia="zh-CN"/>
        </w:rPr>
        <w:t>syncd</w:t>
      </w:r>
      <w:proofErr w:type="spellEnd"/>
      <w:r w:rsidR="004A5D3F">
        <w:rPr>
          <w:lang w:eastAsia="zh-CN"/>
        </w:rPr>
        <w:t xml:space="preserve"> and ASIC/</w:t>
      </w:r>
      <w:proofErr w:type="spellStart"/>
      <w:r w:rsidR="004A5D3F">
        <w:rPr>
          <w:lang w:eastAsia="zh-CN"/>
        </w:rPr>
        <w:t>LibSAI</w:t>
      </w:r>
      <w:proofErr w:type="spellEnd"/>
      <w:ins w:id="21" w:author="Jipan Yang" w:date="2018-05-08T11:55:00Z">
        <w:r>
          <w:rPr>
            <w:lang w:eastAsia="zh-CN"/>
          </w:rPr>
          <w:t xml:space="preserve"> due to dependency on ASIC processing</w:t>
        </w:r>
      </w:ins>
      <w:r w:rsidR="004A5D3F">
        <w:rPr>
          <w:lang w:eastAsia="zh-CN"/>
        </w:rPr>
        <w:t>.</w:t>
      </w:r>
    </w:p>
    <w:p w14:paraId="7A3923AB" w14:textId="4A6594D8" w:rsidR="008D7DB9" w:rsidRDefault="008D7DB9" w:rsidP="008D7DB9">
      <w:pPr>
        <w:pStyle w:val="Heading3"/>
        <w:rPr>
          <w:ins w:id="22" w:author="Jipan Yang" w:date="2018-05-08T11:57:00Z"/>
          <w:lang w:eastAsia="zh-CN"/>
        </w:rPr>
        <w:pPrChange w:id="23" w:author="Jipan Yang" w:date="2018-05-08T11:57:00Z">
          <w:pPr/>
        </w:pPrChange>
      </w:pPr>
      <w:bookmarkStart w:id="24" w:name="_Toc513546271"/>
      <w:ins w:id="25" w:author="Jipan Yang" w:date="2018-05-08T11:57:00Z">
        <w:r>
          <w:rPr>
            <w:lang w:eastAsia="zh-CN"/>
          </w:rPr>
          <w:t xml:space="preserve">BGP </w:t>
        </w:r>
        <w:proofErr w:type="spellStart"/>
        <w:r>
          <w:rPr>
            <w:lang w:eastAsia="zh-CN"/>
          </w:rPr>
          <w:t>docker</w:t>
        </w:r>
        <w:proofErr w:type="spellEnd"/>
        <w:r>
          <w:rPr>
            <w:lang w:eastAsia="zh-CN"/>
          </w:rPr>
          <w:t xml:space="preserve"> restart</w:t>
        </w:r>
        <w:bookmarkEnd w:id="24"/>
      </w:ins>
    </w:p>
    <w:p w14:paraId="6AF16967" w14:textId="09537C0D" w:rsidR="008D7DB9" w:rsidRDefault="008D7DB9" w:rsidP="00702139">
      <w:pPr>
        <w:rPr>
          <w:ins w:id="26" w:author="Jipan Yang" w:date="2018-05-08T11:59:00Z"/>
          <w:lang w:eastAsia="zh-CN"/>
        </w:rPr>
      </w:pPr>
      <w:ins w:id="27" w:author="Jipan Yang" w:date="2018-05-08T11:57:00Z">
        <w:r>
          <w:rPr>
            <w:lang w:eastAsia="zh-CN"/>
          </w:rPr>
          <w:t xml:space="preserve">After BGP </w:t>
        </w:r>
        <w:proofErr w:type="spellStart"/>
        <w:r>
          <w:rPr>
            <w:lang w:eastAsia="zh-CN"/>
          </w:rPr>
          <w:t>docker</w:t>
        </w:r>
        <w:proofErr w:type="spellEnd"/>
        <w:r>
          <w:rPr>
            <w:lang w:eastAsia="zh-CN"/>
          </w:rPr>
          <w:t xml:space="preserve"> restart, new routes may be learned from BGP peers and some routes which had been pushed down to APPDB and ASIC may be gone. The system should be able</w:t>
        </w:r>
      </w:ins>
      <w:ins w:id="28" w:author="Jipan Yang" w:date="2018-05-08T11:59:00Z">
        <w:r>
          <w:rPr>
            <w:lang w:eastAsia="zh-CN"/>
          </w:rPr>
          <w:t xml:space="preserve"> to </w:t>
        </w:r>
        <w:r w:rsidR="001C7CE3">
          <w:rPr>
            <w:lang w:eastAsia="zh-CN"/>
          </w:rPr>
          <w:t>clear the stale route from APPDB down to ASIC and program the new route.</w:t>
        </w:r>
      </w:ins>
    </w:p>
    <w:p w14:paraId="76E9FB1D" w14:textId="7F257CF0" w:rsidR="001C7CE3" w:rsidRDefault="001C7CE3" w:rsidP="001C7CE3">
      <w:pPr>
        <w:pStyle w:val="Heading3"/>
        <w:rPr>
          <w:ins w:id="29" w:author="Jipan Yang" w:date="2018-05-08T12:00:00Z"/>
          <w:lang w:eastAsia="zh-CN"/>
        </w:rPr>
        <w:pPrChange w:id="30" w:author="Jipan Yang" w:date="2018-05-08T12:00:00Z">
          <w:pPr/>
        </w:pPrChange>
      </w:pPr>
      <w:bookmarkStart w:id="31" w:name="_Toc513546272"/>
      <w:ins w:id="32" w:author="Jipan Yang" w:date="2018-05-08T12:00:00Z">
        <w:r>
          <w:rPr>
            <w:lang w:eastAsia="zh-CN"/>
          </w:rPr>
          <w:t xml:space="preserve">SWSS </w:t>
        </w:r>
        <w:proofErr w:type="spellStart"/>
        <w:r>
          <w:rPr>
            <w:lang w:eastAsia="zh-CN"/>
          </w:rPr>
          <w:t>docker</w:t>
        </w:r>
        <w:proofErr w:type="spellEnd"/>
        <w:r>
          <w:rPr>
            <w:lang w:eastAsia="zh-CN"/>
          </w:rPr>
          <w:t xml:space="preserve"> restart</w:t>
        </w:r>
        <w:bookmarkEnd w:id="31"/>
      </w:ins>
    </w:p>
    <w:p w14:paraId="608C3DA3" w14:textId="1FFF22EB" w:rsidR="001C7CE3" w:rsidRDefault="001C7CE3" w:rsidP="00702139">
      <w:pPr>
        <w:rPr>
          <w:ins w:id="33" w:author="Jipan Yang" w:date="2018-05-08T12:04:00Z"/>
          <w:lang w:eastAsia="zh-CN"/>
        </w:rPr>
      </w:pPr>
      <w:ins w:id="34" w:author="Jipan Yang" w:date="2018-05-08T12:01:00Z">
        <w:r>
          <w:rPr>
            <w:lang w:eastAsia="zh-CN"/>
          </w:rPr>
          <w:t xml:space="preserve">After </w:t>
        </w:r>
        <w:proofErr w:type="spellStart"/>
        <w:r>
          <w:rPr>
            <w:lang w:eastAsia="zh-CN"/>
          </w:rPr>
          <w:t>swss</w:t>
        </w:r>
        <w:proofErr w:type="spellEnd"/>
        <w:r>
          <w:rPr>
            <w:lang w:eastAsia="zh-CN"/>
          </w:rPr>
          <w:t xml:space="preserve"> </w:t>
        </w:r>
        <w:proofErr w:type="spellStart"/>
        <w:r>
          <w:rPr>
            <w:lang w:eastAsia="zh-CN"/>
          </w:rPr>
          <w:t>docker</w:t>
        </w:r>
        <w:proofErr w:type="spellEnd"/>
        <w:r>
          <w:rPr>
            <w:lang w:eastAsia="zh-CN"/>
          </w:rPr>
          <w:t xml:space="preserve"> </w:t>
        </w:r>
        <w:proofErr w:type="gramStart"/>
        <w:r>
          <w:rPr>
            <w:lang w:eastAsia="zh-CN"/>
          </w:rPr>
          <w:t xml:space="preserve">restart,  </w:t>
        </w:r>
      </w:ins>
      <w:ins w:id="35" w:author="Jipan Yang" w:date="2018-05-08T12:02:00Z">
        <w:r>
          <w:rPr>
            <w:lang w:eastAsia="zh-CN"/>
          </w:rPr>
          <w:t>all</w:t>
        </w:r>
        <w:proofErr w:type="gramEnd"/>
        <w:r>
          <w:rPr>
            <w:lang w:eastAsia="zh-CN"/>
          </w:rPr>
          <w:t xml:space="preserve"> the port</w:t>
        </w:r>
      </w:ins>
      <w:ins w:id="36" w:author="Jipan Yang" w:date="2018-05-08T12:03:00Z">
        <w:r>
          <w:rPr>
            <w:lang w:eastAsia="zh-CN"/>
          </w:rPr>
          <w:t>/LAG</w:t>
        </w:r>
      </w:ins>
      <w:ins w:id="37" w:author="Jipan Yang" w:date="2018-05-08T12:02:00Z">
        <w:r>
          <w:rPr>
            <w:lang w:eastAsia="zh-CN"/>
          </w:rPr>
          <w:t xml:space="preserve">, </w:t>
        </w:r>
        <w:proofErr w:type="spellStart"/>
        <w:r>
          <w:rPr>
            <w:lang w:eastAsia="zh-CN"/>
          </w:rPr>
          <w:t>vlan</w:t>
        </w:r>
        <w:proofErr w:type="spellEnd"/>
        <w:r>
          <w:rPr>
            <w:lang w:eastAsia="zh-CN"/>
          </w:rPr>
          <w:t>, interface</w:t>
        </w:r>
      </w:ins>
      <w:ins w:id="38" w:author="Jipan Yang" w:date="2018-05-08T12:03:00Z">
        <w:r>
          <w:rPr>
            <w:lang w:eastAsia="zh-CN"/>
          </w:rPr>
          <w:t xml:space="preserve">, </w:t>
        </w:r>
        <w:proofErr w:type="spellStart"/>
        <w:r>
          <w:rPr>
            <w:lang w:eastAsia="zh-CN"/>
          </w:rPr>
          <w:t>arp</w:t>
        </w:r>
        <w:proofErr w:type="spellEnd"/>
        <w:r>
          <w:rPr>
            <w:lang w:eastAsia="zh-CN"/>
          </w:rPr>
          <w:t xml:space="preserve"> and route data should be restored from </w:t>
        </w:r>
        <w:proofErr w:type="spellStart"/>
        <w:r>
          <w:rPr>
            <w:lang w:eastAsia="zh-CN"/>
          </w:rPr>
          <w:t>configDB</w:t>
        </w:r>
        <w:proofErr w:type="spellEnd"/>
        <w:r>
          <w:rPr>
            <w:lang w:eastAsia="zh-CN"/>
          </w:rPr>
          <w:t>, APPDB</w:t>
        </w:r>
      </w:ins>
      <w:ins w:id="39" w:author="Jipan Yang" w:date="2018-05-08T12:04:00Z">
        <w:r>
          <w:rPr>
            <w:lang w:eastAsia="zh-CN"/>
          </w:rPr>
          <w:t>, Linux Kernel and other reliable sources.</w:t>
        </w:r>
      </w:ins>
    </w:p>
    <w:p w14:paraId="74208E47" w14:textId="7696D2A2" w:rsidR="001C7CE3" w:rsidRDefault="001C7CE3" w:rsidP="00702139">
      <w:pPr>
        <w:rPr>
          <w:ins w:id="40" w:author="Jipan Yang" w:date="2018-05-08T12:05:00Z"/>
          <w:lang w:eastAsia="zh-CN"/>
        </w:rPr>
      </w:pPr>
      <w:ins w:id="41" w:author="Jipan Yang" w:date="2018-05-08T12:04:00Z">
        <w:r>
          <w:rPr>
            <w:lang w:eastAsia="zh-CN"/>
          </w:rPr>
          <w:lastRenderedPageBreak/>
          <w:t xml:space="preserve">There could be </w:t>
        </w:r>
      </w:ins>
      <w:ins w:id="42" w:author="Jipan Yang" w:date="2018-05-08T12:05:00Z">
        <w:r>
          <w:rPr>
            <w:lang w:eastAsia="zh-CN"/>
          </w:rPr>
          <w:t>port state, ARP, FDB changes during the restart window, proper sync processing should be performed.</w:t>
        </w:r>
      </w:ins>
    </w:p>
    <w:p w14:paraId="68875E16" w14:textId="7FBE9CE7" w:rsidR="00CD7A48" w:rsidRDefault="00CD7A48" w:rsidP="00CD7A48">
      <w:pPr>
        <w:pStyle w:val="Heading3"/>
        <w:rPr>
          <w:ins w:id="43" w:author="Jipan Yang" w:date="2018-05-08T12:06:00Z"/>
          <w:lang w:eastAsia="zh-CN"/>
        </w:rPr>
        <w:pPrChange w:id="44" w:author="Jipan Yang" w:date="2018-05-08T12:06:00Z">
          <w:pPr/>
        </w:pPrChange>
      </w:pPr>
      <w:bookmarkStart w:id="45" w:name="_Toc513546273"/>
      <w:proofErr w:type="spellStart"/>
      <w:ins w:id="46" w:author="Jipan Yang" w:date="2018-05-08T12:05:00Z">
        <w:r>
          <w:rPr>
            <w:lang w:eastAsia="zh-CN"/>
          </w:rPr>
          <w:t>Syncd</w:t>
        </w:r>
        <w:proofErr w:type="spellEnd"/>
        <w:r>
          <w:rPr>
            <w:lang w:eastAsia="zh-CN"/>
          </w:rPr>
          <w:t xml:space="preserve"> </w:t>
        </w:r>
      </w:ins>
      <w:proofErr w:type="spellStart"/>
      <w:ins w:id="47" w:author="Jipan Yang" w:date="2018-05-08T12:06:00Z">
        <w:r>
          <w:rPr>
            <w:lang w:eastAsia="zh-CN"/>
          </w:rPr>
          <w:t>docker</w:t>
        </w:r>
        <w:proofErr w:type="spellEnd"/>
        <w:r>
          <w:rPr>
            <w:lang w:eastAsia="zh-CN"/>
          </w:rPr>
          <w:t xml:space="preserve"> restart</w:t>
        </w:r>
        <w:bookmarkEnd w:id="45"/>
      </w:ins>
    </w:p>
    <w:p w14:paraId="57BCC42B" w14:textId="324F2431" w:rsidR="00CD7A48" w:rsidRDefault="00C71646" w:rsidP="00702139">
      <w:pPr>
        <w:rPr>
          <w:ins w:id="48" w:author="Jipan Yang" w:date="2018-05-08T12:13:00Z"/>
          <w:lang w:eastAsia="zh-CN"/>
        </w:rPr>
      </w:pPr>
      <w:ins w:id="49" w:author="Jipan Yang" w:date="2018-05-08T12:09:00Z">
        <w:r>
          <w:rPr>
            <w:lang w:eastAsia="zh-CN"/>
          </w:rPr>
          <w:t xml:space="preserve">The restart of </w:t>
        </w:r>
        <w:proofErr w:type="spellStart"/>
        <w:r>
          <w:rPr>
            <w:lang w:eastAsia="zh-CN"/>
          </w:rPr>
          <w:t>syncd</w:t>
        </w:r>
        <w:proofErr w:type="spellEnd"/>
        <w:r>
          <w:rPr>
            <w:lang w:eastAsia="zh-CN"/>
          </w:rPr>
          <w:t xml:space="preserve"> </w:t>
        </w:r>
        <w:proofErr w:type="spellStart"/>
        <w:r>
          <w:rPr>
            <w:lang w:eastAsia="zh-CN"/>
          </w:rPr>
          <w:t>docker</w:t>
        </w:r>
        <w:proofErr w:type="spellEnd"/>
        <w:r>
          <w:rPr>
            <w:lang w:eastAsia="zh-CN"/>
          </w:rPr>
          <w:t xml:space="preserve"> should leave data plane intact. After restart, </w:t>
        </w:r>
        <w:proofErr w:type="spellStart"/>
        <w:r>
          <w:rPr>
            <w:lang w:eastAsia="zh-CN"/>
          </w:rPr>
          <w:t>syncd</w:t>
        </w:r>
        <w:proofErr w:type="spellEnd"/>
        <w:r>
          <w:rPr>
            <w:lang w:eastAsia="zh-CN"/>
          </w:rPr>
          <w:t xml:space="preserve"> resume</w:t>
        </w:r>
      </w:ins>
      <w:ins w:id="50" w:author="Jipan Yang" w:date="2018-05-08T12:10:00Z">
        <w:r>
          <w:rPr>
            <w:lang w:eastAsia="zh-CN"/>
          </w:rPr>
          <w:t>s</w:t>
        </w:r>
      </w:ins>
      <w:ins w:id="51" w:author="Jipan Yang" w:date="2018-05-08T12:09:00Z">
        <w:r>
          <w:rPr>
            <w:lang w:eastAsia="zh-CN"/>
          </w:rPr>
          <w:t xml:space="preserve"> control</w:t>
        </w:r>
      </w:ins>
      <w:ins w:id="52" w:author="Jipan Yang" w:date="2018-05-08T12:10:00Z">
        <w:r>
          <w:rPr>
            <w:lang w:eastAsia="zh-CN"/>
          </w:rPr>
          <w:t xml:space="preserve"> of ASIC/</w:t>
        </w:r>
        <w:proofErr w:type="spellStart"/>
        <w:r>
          <w:rPr>
            <w:lang w:eastAsia="zh-CN"/>
          </w:rPr>
          <w:t>LibSAI</w:t>
        </w:r>
      </w:ins>
      <w:proofErr w:type="spellEnd"/>
      <w:ins w:id="53" w:author="Jipan Yang" w:date="2018-05-08T12:12:00Z">
        <w:r>
          <w:rPr>
            <w:lang w:eastAsia="zh-CN"/>
          </w:rPr>
          <w:t xml:space="preserve"> and communication with </w:t>
        </w:r>
        <w:proofErr w:type="spellStart"/>
        <w:r>
          <w:rPr>
            <w:lang w:eastAsia="zh-CN"/>
          </w:rPr>
          <w:t>swss</w:t>
        </w:r>
        <w:proofErr w:type="spellEnd"/>
        <w:r>
          <w:rPr>
            <w:lang w:eastAsia="zh-CN"/>
          </w:rPr>
          <w:t xml:space="preserve"> </w:t>
        </w:r>
        <w:proofErr w:type="spellStart"/>
        <w:r>
          <w:rPr>
            <w:lang w:eastAsia="zh-CN"/>
          </w:rPr>
          <w:t>docker</w:t>
        </w:r>
      </w:ins>
      <w:proofErr w:type="spellEnd"/>
      <w:ins w:id="54" w:author="Jipan Yang" w:date="2018-05-08T12:10:00Z">
        <w:r>
          <w:rPr>
            <w:lang w:eastAsia="zh-CN"/>
          </w:rPr>
          <w:t xml:space="preserve">.  All other functions which run in </w:t>
        </w:r>
        <w:proofErr w:type="spellStart"/>
        <w:r>
          <w:rPr>
            <w:lang w:eastAsia="zh-CN"/>
          </w:rPr>
          <w:t>syncd</w:t>
        </w:r>
        <w:proofErr w:type="spellEnd"/>
        <w:r>
          <w:rPr>
            <w:lang w:eastAsia="zh-CN"/>
          </w:rPr>
          <w:t xml:space="preserve"> </w:t>
        </w:r>
        <w:proofErr w:type="spellStart"/>
        <w:r>
          <w:rPr>
            <w:lang w:eastAsia="zh-CN"/>
          </w:rPr>
          <w:t>docker</w:t>
        </w:r>
        <w:proofErr w:type="spellEnd"/>
        <w:r>
          <w:rPr>
            <w:lang w:eastAsia="zh-CN"/>
          </w:rPr>
          <w:t xml:space="preserve"> should be restored too like </w:t>
        </w:r>
        <w:proofErr w:type="spellStart"/>
        <w:r>
          <w:rPr>
            <w:lang w:eastAsia="zh-CN"/>
          </w:rPr>
          <w:t>flexcounter</w:t>
        </w:r>
        <w:proofErr w:type="spellEnd"/>
        <w:r>
          <w:rPr>
            <w:lang w:eastAsia="zh-CN"/>
          </w:rPr>
          <w:t xml:space="preserve"> processing.</w:t>
        </w:r>
      </w:ins>
    </w:p>
    <w:p w14:paraId="212C3AED" w14:textId="5F5D5DA4" w:rsidR="00C71646" w:rsidRDefault="00C71646" w:rsidP="00C71646">
      <w:pPr>
        <w:pStyle w:val="Heading3"/>
        <w:rPr>
          <w:ins w:id="55" w:author="Jipan Yang" w:date="2018-05-08T12:13:00Z"/>
          <w:lang w:eastAsia="zh-CN"/>
        </w:rPr>
        <w:pPrChange w:id="56" w:author="Jipan Yang" w:date="2018-05-08T12:13:00Z">
          <w:pPr/>
        </w:pPrChange>
      </w:pPr>
      <w:bookmarkStart w:id="57" w:name="_Toc513546274"/>
      <w:proofErr w:type="spellStart"/>
      <w:ins w:id="58" w:author="Jipan Yang" w:date="2018-05-08T12:13:00Z">
        <w:r>
          <w:rPr>
            <w:lang w:eastAsia="zh-CN"/>
          </w:rPr>
          <w:t>Teamd</w:t>
        </w:r>
        <w:proofErr w:type="spellEnd"/>
        <w:r>
          <w:rPr>
            <w:lang w:eastAsia="zh-CN"/>
          </w:rPr>
          <w:t xml:space="preserve"> </w:t>
        </w:r>
        <w:proofErr w:type="spellStart"/>
        <w:r>
          <w:rPr>
            <w:lang w:eastAsia="zh-CN"/>
          </w:rPr>
          <w:t>docker</w:t>
        </w:r>
        <w:proofErr w:type="spellEnd"/>
        <w:r>
          <w:rPr>
            <w:lang w:eastAsia="zh-CN"/>
          </w:rPr>
          <w:t xml:space="preserve"> restart</w:t>
        </w:r>
        <w:bookmarkEnd w:id="57"/>
      </w:ins>
    </w:p>
    <w:p w14:paraId="1BC4938E" w14:textId="3741F3E3" w:rsidR="00C71646" w:rsidRDefault="00C71646" w:rsidP="00702139">
      <w:pPr>
        <w:rPr>
          <w:lang w:eastAsia="zh-CN"/>
        </w:rPr>
      </w:pPr>
      <w:ins w:id="59" w:author="Jipan Yang" w:date="2018-05-08T12:13:00Z">
        <w:r>
          <w:rPr>
            <w:lang w:eastAsia="zh-CN"/>
          </w:rPr>
          <w:t xml:space="preserve">The restart of </w:t>
        </w:r>
        <w:proofErr w:type="spellStart"/>
        <w:r>
          <w:rPr>
            <w:lang w:eastAsia="zh-CN"/>
          </w:rPr>
          <w:t>teamd</w:t>
        </w:r>
        <w:proofErr w:type="spellEnd"/>
        <w:r>
          <w:rPr>
            <w:lang w:eastAsia="zh-CN"/>
          </w:rPr>
          <w:t xml:space="preserve"> </w:t>
        </w:r>
        <w:proofErr w:type="spellStart"/>
        <w:r>
          <w:rPr>
            <w:lang w:eastAsia="zh-CN"/>
          </w:rPr>
          <w:t>docker</w:t>
        </w:r>
        <w:proofErr w:type="spellEnd"/>
        <w:r>
          <w:rPr>
            <w:lang w:eastAsia="zh-CN"/>
          </w:rPr>
          <w:t xml:space="preserve"> should not cause link flapping or any traffic loss. All lags </w:t>
        </w:r>
      </w:ins>
      <w:ins w:id="60" w:author="Jipan Yang" w:date="2018-05-08T12:14:00Z">
        <w:r>
          <w:rPr>
            <w:lang w:eastAsia="zh-CN"/>
          </w:rPr>
          <w:t>at data plane should remain the same.</w:t>
        </w:r>
      </w:ins>
    </w:p>
    <w:p w14:paraId="037623EA" w14:textId="1E21A19E" w:rsidR="00CC07D4" w:rsidRDefault="00CC07D4" w:rsidP="009B4A02">
      <w:pPr>
        <w:pStyle w:val="Heading2"/>
      </w:pPr>
      <w:bookmarkStart w:id="61" w:name="_Toc513546275"/>
      <w:r>
        <w:t>In-Service Upgrade</w:t>
      </w:r>
      <w:bookmarkEnd w:id="61"/>
    </w:p>
    <w:p w14:paraId="5B0064D6" w14:textId="39294F51" w:rsidR="00E11121" w:rsidRPr="00E11121" w:rsidRDefault="00E11121">
      <w:r w:rsidRPr="003C5771">
        <w:t>The mechanism of upgrading to a newer version of a component without impacting service.</w:t>
      </w:r>
    </w:p>
    <w:p w14:paraId="664C7497" w14:textId="0F68A6E1" w:rsidR="00CC07D4" w:rsidRDefault="00CC07D4" w:rsidP="009B4A02">
      <w:pPr>
        <w:pStyle w:val="Heading3"/>
      </w:pPr>
      <w:bookmarkStart w:id="62" w:name="_Toc513546276"/>
      <w:r>
        <w:t xml:space="preserve">Case 1: </w:t>
      </w:r>
      <w:r w:rsidR="00095AF0">
        <w:t>without</w:t>
      </w:r>
      <w:r>
        <w:t xml:space="preserve"> SAI </w:t>
      </w:r>
      <w:proofErr w:type="spellStart"/>
      <w:r>
        <w:t>api</w:t>
      </w:r>
      <w:proofErr w:type="spellEnd"/>
      <w:r>
        <w:t xml:space="preserve"> </w:t>
      </w:r>
      <w:r w:rsidR="00CB659D">
        <w:t xml:space="preserve">call </w:t>
      </w:r>
      <w:r>
        <w:t>change</w:t>
      </w:r>
      <w:bookmarkEnd w:id="62"/>
    </w:p>
    <w:p w14:paraId="7D3133F9" w14:textId="63A3D727" w:rsidR="00095AF0" w:rsidRDefault="00C93DAF" w:rsidP="00702139">
      <w:r>
        <w:t xml:space="preserve">There </w:t>
      </w:r>
      <w:r w:rsidR="00EB2E7D">
        <w:t xml:space="preserve">are </w:t>
      </w:r>
      <w:r>
        <w:t xml:space="preserve">software changes in network applications like BGP, </w:t>
      </w:r>
      <w:proofErr w:type="spellStart"/>
      <w:r>
        <w:t>neighsyncd</w:t>
      </w:r>
      <w:proofErr w:type="spellEnd"/>
      <w:r>
        <w:t xml:space="preserve">, </w:t>
      </w:r>
      <w:proofErr w:type="spellStart"/>
      <w:r>
        <w:t>portsyncd</w:t>
      </w:r>
      <w:proofErr w:type="spellEnd"/>
      <w:r>
        <w:t xml:space="preserve"> and even </w:t>
      </w:r>
      <w:proofErr w:type="spellStart"/>
      <w:r>
        <w:t>orchagent</w:t>
      </w:r>
      <w:proofErr w:type="spellEnd"/>
      <w:r>
        <w:t xml:space="preserve">, but the changes don’t have impact on the interface </w:t>
      </w:r>
      <w:r w:rsidR="00EB2E7D">
        <w:t xml:space="preserve">with </w:t>
      </w:r>
      <w:proofErr w:type="spellStart"/>
      <w:r w:rsidR="00EB2E7D">
        <w:t>syncd</w:t>
      </w:r>
      <w:proofErr w:type="spellEnd"/>
      <w:r w:rsidR="00EB2E7D">
        <w:t xml:space="preserve"> as to the organization of existing data (meta data</w:t>
      </w:r>
      <w:r w:rsidR="00B441B5">
        <w:t xml:space="preserve"> and dependency graph</w:t>
      </w:r>
      <w:r w:rsidR="00EB2E7D">
        <w:t>).</w:t>
      </w:r>
    </w:p>
    <w:p w14:paraId="7DA66488" w14:textId="06D46E49" w:rsidR="00EB2E7D" w:rsidRDefault="00EB2E7D" w:rsidP="00702139">
      <w:r>
        <w:t xml:space="preserve">There could be </w:t>
      </w:r>
      <w:r w:rsidR="00A72869">
        <w:t>data changes like new</w:t>
      </w:r>
      <w:r>
        <w:t xml:space="preserve">/stale route, port state change, </w:t>
      </w:r>
      <w:proofErr w:type="spellStart"/>
      <w:r>
        <w:t>fd</w:t>
      </w:r>
      <w:r w:rsidR="00B441B5">
        <w:t>b</w:t>
      </w:r>
      <w:proofErr w:type="spellEnd"/>
      <w:r w:rsidR="00B441B5">
        <w:t xml:space="preserve"> change during restart window. </w:t>
      </w:r>
      <w:ins w:id="63" w:author="Jipan Yang" w:date="2018-05-08T12:37:00Z">
        <w:r w:rsidR="00B9504F">
          <w:t xml:space="preserve"> All the processing for </w:t>
        </w:r>
      </w:ins>
      <w:ins w:id="64" w:author="Jipan Yang" w:date="2018-05-08T12:39:00Z">
        <w:r w:rsidR="00B9504F">
          <w:fldChar w:fldCharType="begin"/>
        </w:r>
        <w:r w:rsidR="00B9504F">
          <w:instrText xml:space="preserve"> REF _Ref513546469 \r \h </w:instrText>
        </w:r>
      </w:ins>
      <w:r w:rsidR="00B9504F">
        <w:fldChar w:fldCharType="separate"/>
      </w:r>
      <w:ins w:id="65" w:author="Jipan Yang" w:date="2018-05-08T12:39:00Z">
        <w:r w:rsidR="00B9504F">
          <w:t>2.1</w:t>
        </w:r>
        <w:r w:rsidR="00B9504F">
          <w:fldChar w:fldCharType="end"/>
        </w:r>
        <w:r w:rsidR="00B9504F">
          <w:t xml:space="preserve"> </w:t>
        </w:r>
        <w:r w:rsidR="00B9504F">
          <w:fldChar w:fldCharType="begin"/>
        </w:r>
        <w:r w:rsidR="00B9504F">
          <w:instrText xml:space="preserve"> REF _Ref513546482 \h </w:instrText>
        </w:r>
      </w:ins>
      <w:r w:rsidR="00B9504F">
        <w:fldChar w:fldCharType="separate"/>
      </w:r>
      <w:ins w:id="66" w:author="Jipan Yang" w:date="2018-05-08T12:39:00Z">
        <w:r w:rsidR="00B9504F">
          <w:t>In-Service Restart</w:t>
        </w:r>
        <w:r w:rsidR="00B9504F">
          <w:fldChar w:fldCharType="end"/>
        </w:r>
        <w:r w:rsidR="00B9504F">
          <w:t xml:space="preserve"> applies here too.</w:t>
        </w:r>
      </w:ins>
      <w:del w:id="67" w:author="Jipan Yang" w:date="2018-05-08T12:39:00Z">
        <w:r w:rsidDel="00B9504F">
          <w:delText xml:space="preserve"> </w:delText>
        </w:r>
      </w:del>
    </w:p>
    <w:p w14:paraId="67B5ED87" w14:textId="726C0147" w:rsidR="00095AF0" w:rsidRDefault="00095AF0" w:rsidP="009B4A02">
      <w:pPr>
        <w:pStyle w:val="Heading3"/>
      </w:pPr>
      <w:bookmarkStart w:id="68" w:name="_Toc513546277"/>
      <w:r>
        <w:t xml:space="preserve">Case 2: with SAI </w:t>
      </w:r>
      <w:proofErr w:type="spellStart"/>
      <w:r>
        <w:t>api</w:t>
      </w:r>
      <w:proofErr w:type="spellEnd"/>
      <w:r>
        <w:t xml:space="preserve"> </w:t>
      </w:r>
      <w:r w:rsidR="003217C6">
        <w:t xml:space="preserve">call </w:t>
      </w:r>
      <w:r>
        <w:t>change</w:t>
      </w:r>
      <w:bookmarkStart w:id="69" w:name="_GoBack"/>
      <w:bookmarkEnd w:id="68"/>
      <w:bookmarkEnd w:id="69"/>
    </w:p>
    <w:p w14:paraId="0E67E022" w14:textId="371FAEA2" w:rsidR="00CC07D4" w:rsidRDefault="003254D9" w:rsidP="009B4A02">
      <w:pPr>
        <w:pStyle w:val="Heading4"/>
      </w:pPr>
      <w:bookmarkStart w:id="70" w:name="_Case_2.1_attribute"/>
      <w:bookmarkStart w:id="71" w:name="_Case_2.1_attribute_1"/>
      <w:bookmarkEnd w:id="70"/>
      <w:bookmarkEnd w:id="71"/>
      <w:r>
        <w:t>Case 2.1 a</w:t>
      </w:r>
      <w:r w:rsidR="00095AF0">
        <w:t>ttribute change with SET</w:t>
      </w:r>
    </w:p>
    <w:p w14:paraId="38B0D372" w14:textId="63A55123" w:rsidR="00C309B0" w:rsidRDefault="00C309B0" w:rsidP="00702139">
      <w:r>
        <w:t xml:space="preserve">New version of </w:t>
      </w:r>
      <w:proofErr w:type="spellStart"/>
      <w:r>
        <w:t>orchagent</w:t>
      </w:r>
      <w:proofErr w:type="spellEnd"/>
      <w:r>
        <w:t xml:space="preserve"> may cause </w:t>
      </w:r>
      <w:r w:rsidR="00387AC9">
        <w:t xml:space="preserve">SET </w:t>
      </w:r>
      <w:proofErr w:type="spellStart"/>
      <w:r w:rsidR="00387AC9">
        <w:t>api</w:t>
      </w:r>
      <w:proofErr w:type="spellEnd"/>
      <w:r w:rsidR="00387AC9">
        <w:t xml:space="preserve"> </w:t>
      </w:r>
      <w:r>
        <w:t>to use a different value for certain attribute compared with previous version.  Or a new attribute SET will be called.</w:t>
      </w:r>
    </w:p>
    <w:p w14:paraId="2D683D4B" w14:textId="00F00BB7" w:rsidR="00095AF0" w:rsidRDefault="003254D9" w:rsidP="009B4A02">
      <w:pPr>
        <w:pStyle w:val="Heading4"/>
      </w:pPr>
      <w:bookmarkStart w:id="72" w:name="_Case_2.2_Object"/>
      <w:bookmarkEnd w:id="72"/>
      <w:r>
        <w:t xml:space="preserve">Case 2.2 </w:t>
      </w:r>
      <w:r w:rsidR="00EA1A16">
        <w:t>O</w:t>
      </w:r>
      <w:r w:rsidR="00095AF0">
        <w:t xml:space="preserve">bject change with </w:t>
      </w:r>
      <w:r w:rsidR="00C309B0">
        <w:t>REMOVE</w:t>
      </w:r>
    </w:p>
    <w:p w14:paraId="377A26EE" w14:textId="523D92BE" w:rsidR="00C309B0" w:rsidRDefault="00C309B0" w:rsidP="00702139">
      <w:r>
        <w:t>Object that existed in previous version may be deleted by default in new software version.</w:t>
      </w:r>
    </w:p>
    <w:p w14:paraId="4BF6940E" w14:textId="6C2BBF83" w:rsidR="0041391D" w:rsidRDefault="003254D9" w:rsidP="009B4A02">
      <w:pPr>
        <w:pStyle w:val="Heading4"/>
      </w:pPr>
      <w:bookmarkStart w:id="73" w:name="_Case_2.3_Object"/>
      <w:bookmarkEnd w:id="73"/>
      <w:r>
        <w:t xml:space="preserve">Case 2.3 </w:t>
      </w:r>
      <w:r w:rsidR="00095AF0">
        <w:t xml:space="preserve">Object change with </w:t>
      </w:r>
      <w:r w:rsidR="00C309B0">
        <w:t>CREATE</w:t>
      </w:r>
    </w:p>
    <w:p w14:paraId="0B3D8C0E" w14:textId="53329CDF" w:rsidR="00EA1A16" w:rsidRPr="009B4A02" w:rsidRDefault="00EA1A16" w:rsidP="009B4A02">
      <w:r>
        <w:t>Two scenarios:</w:t>
      </w:r>
    </w:p>
    <w:p w14:paraId="04A0003E" w14:textId="513C79C3" w:rsidR="00095AF0" w:rsidRDefault="003254D9" w:rsidP="009B4A02">
      <w:pPr>
        <w:pStyle w:val="Heading5"/>
      </w:pPr>
      <w:bookmarkStart w:id="74" w:name="_case_2.3.1_New"/>
      <w:bookmarkEnd w:id="74"/>
      <w:r>
        <w:t xml:space="preserve">case 2.3.1 </w:t>
      </w:r>
      <w:r w:rsidR="00EA1A16">
        <w:t>New SAI object</w:t>
      </w:r>
    </w:p>
    <w:p w14:paraId="698F1136" w14:textId="1AE252AC" w:rsidR="00EA1A16" w:rsidRDefault="00EA1A16" w:rsidP="00702139">
      <w:r>
        <w:t xml:space="preserve">This is the new object defined at SAI layer and CREATE call is triggered at </w:t>
      </w:r>
      <w:proofErr w:type="spellStart"/>
      <w:r>
        <w:t>orchagent</w:t>
      </w:r>
      <w:proofErr w:type="spellEnd"/>
      <w:r>
        <w:t xml:space="preserve"> in new version of software.</w:t>
      </w:r>
    </w:p>
    <w:p w14:paraId="778A5125" w14:textId="30D16B57" w:rsidR="00EA1A16" w:rsidRDefault="003254D9" w:rsidP="009B4A02">
      <w:pPr>
        <w:pStyle w:val="Heading5"/>
      </w:pPr>
      <w:bookmarkStart w:id="75" w:name="_case_2.3.2_Old"/>
      <w:bookmarkEnd w:id="75"/>
      <w:r>
        <w:t xml:space="preserve">case 2.3.2 </w:t>
      </w:r>
      <w:r w:rsidR="00EA1A16">
        <w:t>Old object in previous version to be replaced with new object in new software version</w:t>
      </w:r>
    </w:p>
    <w:p w14:paraId="0137A2D6" w14:textId="4DF9D822" w:rsidR="00EA1A16" w:rsidRDefault="00EA1A16" w:rsidP="00702139">
      <w:r>
        <w:t xml:space="preserve">Ex. Object will be created with more or less attributes or different attribute value, or multiple instance objects will be replaced with an aggregated object. </w:t>
      </w:r>
    </w:p>
    <w:p w14:paraId="188B9B7C" w14:textId="7C1CA8FE" w:rsidR="00095AF0" w:rsidRDefault="00EA1A16" w:rsidP="00702139">
      <w:pPr>
        <w:rPr>
          <w:ins w:id="76" w:author="Jipan Yang" w:date="2018-05-08T12:32:00Z"/>
        </w:rPr>
      </w:pPr>
      <w:r>
        <w:t>This is the most complex scenario, all other objects which have dependency on the old object should be cleaned up properly if the old object is not a leaf object.</w:t>
      </w:r>
      <w:r w:rsidR="00095AF0">
        <w:t xml:space="preserve"> </w:t>
      </w:r>
    </w:p>
    <w:p w14:paraId="1F42C027" w14:textId="1B85FE40" w:rsidR="002E121F" w:rsidRDefault="002E121F" w:rsidP="002E121F">
      <w:pPr>
        <w:pStyle w:val="Heading2"/>
        <w:rPr>
          <w:ins w:id="77" w:author="Jipan Yang" w:date="2018-05-08T12:33:00Z"/>
        </w:rPr>
        <w:pPrChange w:id="78" w:author="Jipan Yang" w:date="2018-05-08T12:33:00Z">
          <w:pPr/>
        </w:pPrChange>
      </w:pPr>
      <w:bookmarkStart w:id="79" w:name="_Toc513546278"/>
      <w:ins w:id="80" w:author="Jipan Yang" w:date="2018-05-08T12:32:00Z">
        <w:r>
          <w:t>Cold restart fallback</w:t>
        </w:r>
      </w:ins>
      <w:bookmarkEnd w:id="79"/>
    </w:p>
    <w:p w14:paraId="6B27AEB5" w14:textId="0B8C5206" w:rsidR="002E121F" w:rsidRDefault="002E121F" w:rsidP="002E121F">
      <w:pPr>
        <w:rPr>
          <w:ins w:id="81" w:author="Jipan Yang" w:date="2018-05-08T12:34:00Z"/>
        </w:rPr>
        <w:pPrChange w:id="82" w:author="Jipan Yang" w:date="2018-05-08T12:33:00Z">
          <w:pPr/>
        </w:pPrChange>
      </w:pPr>
      <w:ins w:id="83" w:author="Jipan Yang" w:date="2018-05-08T12:33:00Z">
        <w:r w:rsidRPr="002E121F">
          <w:rPr>
            <w:rPrChange w:id="84" w:author="Jipan Yang" w:date="2018-05-08T12:34:00Z">
              <w:rPr>
                <w:rFonts w:ascii="Calibri" w:hAnsi="Calibri" w:cs="Calibri"/>
                <w:sz w:val="30"/>
                <w:szCs w:val="30"/>
              </w:rPr>
            </w:rPrChange>
          </w:rPr>
          <w:t>A</w:t>
        </w:r>
        <w:r w:rsidRPr="002E121F">
          <w:rPr>
            <w:rPrChange w:id="85" w:author="Jipan Yang" w:date="2018-05-08T12:34:00Z">
              <w:rPr>
                <w:rFonts w:ascii="Calibri" w:hAnsi="Calibri" w:cs="Calibri"/>
                <w:sz w:val="30"/>
                <w:szCs w:val="30"/>
              </w:rPr>
            </w:rPrChange>
          </w:rPr>
          <w:t xml:space="preserve">n option to do cold restart or warm restart through configuration for all </w:t>
        </w:r>
        <w:proofErr w:type="spellStart"/>
        <w:r w:rsidRPr="002E121F">
          <w:rPr>
            <w:rPrChange w:id="86" w:author="Jipan Yang" w:date="2018-05-08T12:34:00Z">
              <w:rPr>
                <w:rFonts w:ascii="Calibri" w:hAnsi="Calibri" w:cs="Calibri"/>
                <w:sz w:val="30"/>
                <w:szCs w:val="30"/>
              </w:rPr>
            </w:rPrChange>
          </w:rPr>
          <w:t>dockers</w:t>
        </w:r>
      </w:ins>
      <w:proofErr w:type="spellEnd"/>
      <w:ins w:id="87" w:author="Jipan Yang" w:date="2018-05-08T12:34:00Z">
        <w:r>
          <w:t xml:space="preserve"> should be provided.</w:t>
        </w:r>
      </w:ins>
    </w:p>
    <w:p w14:paraId="1FFB6CDE" w14:textId="4D04245F" w:rsidR="002E121F" w:rsidRPr="002E121F" w:rsidRDefault="002E121F" w:rsidP="002E121F">
      <w:pPr>
        <w:pPrChange w:id="88" w:author="Jipan Yang" w:date="2018-05-08T12:33:00Z">
          <w:pPr/>
        </w:pPrChange>
      </w:pPr>
      <w:ins w:id="89" w:author="Jipan Yang" w:date="2018-05-08T12:34:00Z">
        <w:r>
          <w:lastRenderedPageBreak/>
          <w:t xml:space="preserve">Upon failure of warm restart, fallback mechanism to cold restart should be available. </w:t>
        </w:r>
      </w:ins>
    </w:p>
    <w:p w14:paraId="1E0ED9A5" w14:textId="1CCF809A" w:rsidR="00F11153" w:rsidRDefault="00F11153">
      <w:pPr>
        <w:pStyle w:val="Heading1"/>
      </w:pPr>
      <w:bookmarkStart w:id="90" w:name="_Toc513546279"/>
      <w:r>
        <w:t>Proposal</w:t>
      </w:r>
      <w:r w:rsidR="00702139">
        <w:t xml:space="preserve"> 1: Reconciliation at </w:t>
      </w:r>
      <w:proofErr w:type="spellStart"/>
      <w:r w:rsidR="00702139">
        <w:t>Orchagent</w:t>
      </w:r>
      <w:bookmarkEnd w:id="90"/>
      <w:proofErr w:type="spellEnd"/>
      <w:r>
        <w:tab/>
      </w:r>
    </w:p>
    <w:p w14:paraId="6BDCAB67" w14:textId="08BDDAF1" w:rsidR="00200E13" w:rsidRDefault="00B51203" w:rsidP="00700BEF">
      <w:pPr>
        <w:pStyle w:val="Heading2"/>
      </w:pPr>
      <w:bookmarkStart w:id="91" w:name="_Toc513546280"/>
      <w:r>
        <w:t xml:space="preserve">Key </w:t>
      </w:r>
      <w:r w:rsidR="002C1845">
        <w:t>steps</w:t>
      </w:r>
      <w:bookmarkEnd w:id="91"/>
    </w:p>
    <w:p w14:paraId="10A6A52F" w14:textId="641BC7C0" w:rsidR="003A13F7" w:rsidRDefault="003A13F7" w:rsidP="009C5505">
      <w:pPr>
        <w:pStyle w:val="ListParagraph"/>
        <w:numPr>
          <w:ilvl w:val="0"/>
          <w:numId w:val="29"/>
        </w:numPr>
      </w:pPr>
      <w:r>
        <w:t>Restore to original state</w:t>
      </w:r>
    </w:p>
    <w:p w14:paraId="1C13E325" w14:textId="2FDE03FF" w:rsidR="009C5505" w:rsidRDefault="007362FC" w:rsidP="003A13F7">
      <w:pPr>
        <w:pStyle w:val="ListParagraph"/>
        <w:numPr>
          <w:ilvl w:val="1"/>
          <w:numId w:val="29"/>
        </w:numPr>
      </w:pPr>
      <w:proofErr w:type="spellStart"/>
      <w:r>
        <w:t>LibSAI</w:t>
      </w:r>
      <w:proofErr w:type="spellEnd"/>
      <w:r>
        <w:t xml:space="preserve">/ASIC </w:t>
      </w:r>
      <w:r w:rsidR="002C1845">
        <w:t xml:space="preserve">is able to </w:t>
      </w:r>
      <w:r w:rsidR="00B51203">
        <w:t>restore</w:t>
      </w:r>
      <w:r>
        <w:t xml:space="preserve"> to the state of pre-reboot</w:t>
      </w:r>
      <w:r w:rsidR="002C1845">
        <w:t xml:space="preserve"> without interrupting upper layer</w:t>
      </w:r>
      <w:r w:rsidR="009C5505">
        <w:t>.</w:t>
      </w:r>
    </w:p>
    <w:p w14:paraId="11A0BC38" w14:textId="7D21A1DB" w:rsidR="002C1845" w:rsidRDefault="002C1845" w:rsidP="003A13F7">
      <w:pPr>
        <w:pStyle w:val="ListParagraph"/>
        <w:numPr>
          <w:ilvl w:val="1"/>
          <w:numId w:val="29"/>
        </w:numPr>
      </w:pPr>
      <w:proofErr w:type="spellStart"/>
      <w:r>
        <w:t>Syncd</w:t>
      </w:r>
      <w:proofErr w:type="spellEnd"/>
      <w:r>
        <w:t xml:space="preserve"> is able to restore to the state of pre-reboot without interrupting ASIC and upper layer.</w:t>
      </w:r>
    </w:p>
    <w:p w14:paraId="056A0839" w14:textId="5DB9B385" w:rsidR="003A13F7" w:rsidDel="0080383C" w:rsidRDefault="003A13F7" w:rsidP="003A13F7">
      <w:pPr>
        <w:pStyle w:val="ListParagraph"/>
        <w:numPr>
          <w:ilvl w:val="1"/>
          <w:numId w:val="29"/>
        </w:numPr>
        <w:rPr>
          <w:del w:id="92" w:author="Jipan Yang" w:date="2018-05-08T12:16:00Z"/>
        </w:rPr>
      </w:pPr>
      <w:del w:id="93" w:author="Jipan Yang" w:date="2018-05-08T12:16:00Z">
        <w:r w:rsidDel="0080383C">
          <w:delText>Orchagent restores to the state of pre-reboot without disrupting ASIC data plane</w:delText>
        </w:r>
      </w:del>
    </w:p>
    <w:p w14:paraId="246E23FF" w14:textId="3067AA1B" w:rsidR="003A13F7" w:rsidRDefault="003A13F7" w:rsidP="002C1845">
      <w:pPr>
        <w:pStyle w:val="ListParagraph"/>
        <w:numPr>
          <w:ilvl w:val="0"/>
          <w:numId w:val="29"/>
        </w:numPr>
      </w:pPr>
      <w:r>
        <w:t>Remove stale date and perform new update</w:t>
      </w:r>
    </w:p>
    <w:p w14:paraId="45220CC8" w14:textId="1CE2C9E8" w:rsidR="002C1845" w:rsidRDefault="002C1845" w:rsidP="003A13F7">
      <w:pPr>
        <w:pStyle w:val="ListParagraph"/>
        <w:numPr>
          <w:ilvl w:val="1"/>
          <w:numId w:val="29"/>
        </w:numPr>
      </w:pPr>
      <w:proofErr w:type="spellStart"/>
      <w:r>
        <w:t>Syncd</w:t>
      </w:r>
      <w:proofErr w:type="spellEnd"/>
      <w:r>
        <w:t xml:space="preserve"> state is driven by </w:t>
      </w:r>
      <w:proofErr w:type="spellStart"/>
      <w:r>
        <w:t>Orchagent</w:t>
      </w:r>
      <w:proofErr w:type="spellEnd"/>
      <w:r>
        <w:t xml:space="preserve"> (with exception of FDB), once it is restored, no need to perform reconciliation by itself.</w:t>
      </w:r>
    </w:p>
    <w:p w14:paraId="4045B337" w14:textId="6D858F8D" w:rsidR="0080383C" w:rsidRDefault="0080383C" w:rsidP="003A13F7">
      <w:pPr>
        <w:pStyle w:val="ListParagraph"/>
        <w:numPr>
          <w:ilvl w:val="1"/>
          <w:numId w:val="29"/>
        </w:numPr>
        <w:rPr>
          <w:ins w:id="94" w:author="Jipan Yang" w:date="2018-05-08T12:17:00Z"/>
        </w:rPr>
      </w:pPr>
      <w:proofErr w:type="spellStart"/>
      <w:ins w:id="95" w:author="Jipan Yang" w:date="2018-05-08T12:17:00Z">
        <w:r>
          <w:t>Orchagent</w:t>
        </w:r>
        <w:proofErr w:type="spellEnd"/>
        <w:r>
          <w:t xml:space="preserve"> ensures idempotent operation at </w:t>
        </w:r>
        <w:proofErr w:type="spellStart"/>
        <w:r>
          <w:t>LibSaiRedis</w:t>
        </w:r>
        <w:proofErr w:type="spellEnd"/>
        <w:r>
          <w:t xml:space="preserve"> interface, it will not pass down any create/remove/set operations on objects</w:t>
        </w:r>
        <w:r w:rsidR="008A3ED0">
          <w:t xml:space="preserve"> that had been performed before.</w:t>
        </w:r>
      </w:ins>
    </w:p>
    <w:p w14:paraId="2240BFA7" w14:textId="34326CB3" w:rsidR="009C5505" w:rsidRDefault="00F424EE" w:rsidP="003A13F7">
      <w:pPr>
        <w:pStyle w:val="ListParagraph"/>
        <w:numPr>
          <w:ilvl w:val="1"/>
          <w:numId w:val="29"/>
        </w:numPr>
      </w:pPr>
      <w:r>
        <w:t>A</w:t>
      </w:r>
      <w:r w:rsidR="00B51203">
        <w:t xml:space="preserve">fter that </w:t>
      </w:r>
      <w:proofErr w:type="spellStart"/>
      <w:r w:rsidR="002C1845">
        <w:t>Orchagent</w:t>
      </w:r>
      <w:proofErr w:type="spellEnd"/>
      <w:r w:rsidR="007362FC">
        <w:t xml:space="preserve"> </w:t>
      </w:r>
      <w:r w:rsidR="00E828B1">
        <w:t>work</w:t>
      </w:r>
      <w:r w:rsidR="00086911">
        <w:t>s</w:t>
      </w:r>
      <w:r w:rsidR="00E828B1">
        <w:t xml:space="preserve"> together</w:t>
      </w:r>
      <w:r w:rsidR="007362FC">
        <w:t xml:space="preserve"> </w:t>
      </w:r>
      <w:r w:rsidR="005852CB">
        <w:t xml:space="preserve">with </w:t>
      </w:r>
      <w:r w:rsidR="007362FC">
        <w:t>each application</w:t>
      </w:r>
      <w:r w:rsidR="00E828B1">
        <w:t xml:space="preserve"> to gathers any delta</w:t>
      </w:r>
      <w:r w:rsidR="007362FC">
        <w:t xml:space="preserve">, and performs create(new object), </w:t>
      </w:r>
      <w:del w:id="96" w:author="Jipan Yang" w:date="2018-05-08T12:20:00Z">
        <w:r w:rsidR="007362FC" w:rsidDel="008A3ED0">
          <w:delText>update</w:delText>
        </w:r>
      </w:del>
      <w:ins w:id="97" w:author="Jipan Yang" w:date="2018-05-08T12:20:00Z">
        <w:r w:rsidR="008A3ED0">
          <w:t>set</w:t>
        </w:r>
      </w:ins>
      <w:r w:rsidR="007362FC">
        <w:t>, or remove(stale object) operations</w:t>
      </w:r>
      <w:ins w:id="98" w:author="Jipan Yang" w:date="2018-05-08T12:20:00Z">
        <w:r w:rsidR="008A3ED0">
          <w:t xml:space="preserve"> for the </w:t>
        </w:r>
        <w:proofErr w:type="spellStart"/>
        <w:r w:rsidR="008A3ED0">
          <w:t>delat</w:t>
        </w:r>
        <w:proofErr w:type="spellEnd"/>
        <w:r w:rsidR="008A3ED0">
          <w:t xml:space="preserve"> data</w:t>
        </w:r>
      </w:ins>
      <w:r w:rsidR="009C5505">
        <w:t>.</w:t>
      </w:r>
    </w:p>
    <w:p w14:paraId="484A440F" w14:textId="1E02353E" w:rsidR="007362FC" w:rsidRDefault="007362FC" w:rsidP="003A13F7">
      <w:pPr>
        <w:pStyle w:val="ListParagraph"/>
        <w:numPr>
          <w:ilvl w:val="1"/>
          <w:numId w:val="29"/>
        </w:numPr>
      </w:pPr>
      <w:proofErr w:type="spellStart"/>
      <w:r>
        <w:t>Syncd</w:t>
      </w:r>
      <w:proofErr w:type="spellEnd"/>
      <w:r>
        <w:t xml:space="preserve"> processes the request from </w:t>
      </w:r>
      <w:proofErr w:type="spellStart"/>
      <w:r>
        <w:t>Orchagent</w:t>
      </w:r>
      <w:proofErr w:type="spellEnd"/>
      <w:r>
        <w:t xml:space="preserve"> as </w:t>
      </w:r>
      <w:r w:rsidR="002C1845">
        <w:t>in normal</w:t>
      </w:r>
      <w:r>
        <w:t xml:space="preserve"> boot.</w:t>
      </w:r>
    </w:p>
    <w:p w14:paraId="1A62DD5D" w14:textId="70BEA17F" w:rsidR="00545528" w:rsidRDefault="00350CA2" w:rsidP="009C5505">
      <w:pPr>
        <w:pStyle w:val="ListParagraph"/>
        <w:numPr>
          <w:ilvl w:val="0"/>
          <w:numId w:val="29"/>
        </w:numPr>
      </w:pPr>
      <w:r>
        <w:t xml:space="preserve">States of </w:t>
      </w:r>
      <w:r w:rsidR="00545528">
        <w:t>ASIC/</w:t>
      </w:r>
      <w:proofErr w:type="spellStart"/>
      <w:r w:rsidR="00545528">
        <w:t>LibSAI</w:t>
      </w:r>
      <w:proofErr w:type="spellEnd"/>
      <w:r w:rsidR="00545528">
        <w:t xml:space="preserve">, </w:t>
      </w:r>
      <w:proofErr w:type="spellStart"/>
      <w:r w:rsidR="00545528">
        <w:t>syncd</w:t>
      </w:r>
      <w:proofErr w:type="spellEnd"/>
      <w:r w:rsidR="00545528">
        <w:t xml:space="preserve">, </w:t>
      </w:r>
      <w:proofErr w:type="spellStart"/>
      <w:r w:rsidR="00545528">
        <w:t>orchagent</w:t>
      </w:r>
      <w:proofErr w:type="spellEnd"/>
      <w:r w:rsidR="00545528">
        <w:t xml:space="preserve"> and app</w:t>
      </w:r>
      <w:r w:rsidR="003A13F7">
        <w:t>lications become up to date now</w:t>
      </w:r>
      <w:r w:rsidR="00545528">
        <w:t>.</w:t>
      </w:r>
    </w:p>
    <w:p w14:paraId="3495985E" w14:textId="5DD2EAE9" w:rsidR="009C5505" w:rsidRDefault="007362FC" w:rsidP="00545528">
      <w:pPr>
        <w:pStyle w:val="ListParagraph"/>
      </w:pPr>
      <w:r>
        <w:t xml:space="preserve"> </w:t>
      </w:r>
      <w:r w:rsidR="009C5505">
        <w:t xml:space="preserve"> </w:t>
      </w:r>
    </w:p>
    <w:p w14:paraId="7F8ADA56" w14:textId="03B1CB0C" w:rsidR="00545528" w:rsidRDefault="00350CA2" w:rsidP="00545528">
      <w:pPr>
        <w:pStyle w:val="Heading2"/>
      </w:pPr>
      <w:bookmarkStart w:id="99" w:name="_Toc513546281"/>
      <w:r>
        <w:t>Questions</w:t>
      </w:r>
      <w:bookmarkEnd w:id="99"/>
    </w:p>
    <w:p w14:paraId="0CE71273" w14:textId="1E4FD41C" w:rsidR="00545528" w:rsidRDefault="00545528" w:rsidP="00545528">
      <w:pPr>
        <w:pStyle w:val="Heading3"/>
      </w:pPr>
      <w:bookmarkStart w:id="100" w:name="_Toc513546282"/>
      <w:r>
        <w:t xml:space="preserve">How </w:t>
      </w:r>
      <w:proofErr w:type="spellStart"/>
      <w:r>
        <w:t>syncd</w:t>
      </w:r>
      <w:proofErr w:type="spellEnd"/>
      <w:r>
        <w:t xml:space="preserve"> restores to the state of pre-</w:t>
      </w:r>
      <w:r w:rsidR="00BD2A2B">
        <w:t>shutdown</w:t>
      </w:r>
      <w:bookmarkEnd w:id="100"/>
    </w:p>
    <w:p w14:paraId="65BCF45B" w14:textId="40E01706" w:rsidR="00736577" w:rsidRDefault="00736577" w:rsidP="00545528">
      <w:r>
        <w:t xml:space="preserve">In this approach </w:t>
      </w:r>
      <w:proofErr w:type="spellStart"/>
      <w:r>
        <w:t>syncd</w:t>
      </w:r>
      <w:proofErr w:type="spellEnd"/>
      <w:r>
        <w:t xml:space="preserve"> only needs to save and restore the mapping between object RID and VID</w:t>
      </w:r>
      <w:r w:rsidR="00B909E1">
        <w:t>.</w:t>
      </w:r>
    </w:p>
    <w:p w14:paraId="5A9E301C" w14:textId="00702453" w:rsidR="00F424EE" w:rsidRDefault="00F424EE" w:rsidP="00F424EE">
      <w:pPr>
        <w:pStyle w:val="Heading3"/>
      </w:pPr>
      <w:bookmarkStart w:id="101" w:name="_Toc512875472"/>
      <w:bookmarkStart w:id="102" w:name="_Toc513546283"/>
      <w:bookmarkEnd w:id="101"/>
      <w:r>
        <w:t xml:space="preserve">How </w:t>
      </w:r>
      <w:proofErr w:type="spellStart"/>
      <w:r>
        <w:t>Orchagent</w:t>
      </w:r>
      <w:proofErr w:type="spellEnd"/>
      <w:r>
        <w:t xml:space="preserve"> manages data dependencies during state restore</w:t>
      </w:r>
      <w:bookmarkEnd w:id="102"/>
    </w:p>
    <w:p w14:paraId="32E95EAD" w14:textId="77777777" w:rsidR="006A7E04" w:rsidRDefault="001E610B" w:rsidP="00545528">
      <w:r>
        <w:t xml:space="preserve">The constructor of each </w:t>
      </w:r>
      <w:proofErr w:type="spellStart"/>
      <w:r>
        <w:t>orchagent</w:t>
      </w:r>
      <w:proofErr w:type="spellEnd"/>
      <w:r>
        <w:t xml:space="preserve"> subroutine may work as normal startup. </w:t>
      </w:r>
      <w:r w:rsidR="000C54D4">
        <w:t xml:space="preserve"> </w:t>
      </w:r>
    </w:p>
    <w:p w14:paraId="54C0E128" w14:textId="6E43A9BB" w:rsidR="00F424EE" w:rsidRDefault="006A7E04" w:rsidP="00545528">
      <w:r>
        <w:t xml:space="preserve">Data in CONFIGDB probably should be applied first, then APPDB data dump and other data like </w:t>
      </w:r>
      <w:proofErr w:type="spellStart"/>
      <w:r>
        <w:t>fdb</w:t>
      </w:r>
      <w:proofErr w:type="spellEnd"/>
      <w:r>
        <w:t xml:space="preserve"> dump are loaded with </w:t>
      </w:r>
      <w:proofErr w:type="spellStart"/>
      <w:r>
        <w:t>swssconfig</w:t>
      </w:r>
      <w:proofErr w:type="spellEnd"/>
      <w:r>
        <w:t xml:space="preserve"> </w:t>
      </w:r>
      <w:proofErr w:type="spellStart"/>
      <w:r>
        <w:t>producerstate</w:t>
      </w:r>
      <w:proofErr w:type="spellEnd"/>
      <w:r>
        <w:t xml:space="preserve"> interface.  This allows </w:t>
      </w:r>
      <w:proofErr w:type="spellStart"/>
      <w:r>
        <w:t>orchagent</w:t>
      </w:r>
      <w:proofErr w:type="spellEnd"/>
      <w:r>
        <w:t xml:space="preserve"> to build up various data structure while ensuring the data dependencies.</w:t>
      </w:r>
    </w:p>
    <w:p w14:paraId="60193DF4" w14:textId="6BD399E7" w:rsidR="00C87A3C" w:rsidRDefault="00C87A3C" w:rsidP="00545528">
      <w:r>
        <w:t xml:space="preserve">Each network application and </w:t>
      </w:r>
      <w:proofErr w:type="spellStart"/>
      <w:r>
        <w:t>orchagent</w:t>
      </w:r>
      <w:proofErr w:type="spellEnd"/>
      <w:r>
        <w:t xml:space="preserve"> subroutine handle the dependency accordingly, which means some operation may be delayed until all required objects are ready. The dependency check has been part of existing implementation anyway, but new issues may pop up with this new scenario.</w:t>
      </w:r>
    </w:p>
    <w:p w14:paraId="6552CBA4" w14:textId="5B7B0B56" w:rsidR="007623B6" w:rsidRDefault="00BD2A2B" w:rsidP="00BD2A2B">
      <w:pPr>
        <w:pStyle w:val="Heading3"/>
      </w:pPr>
      <w:bookmarkStart w:id="103" w:name="_Toc513546284"/>
      <w:r>
        <w:t xml:space="preserve">What is missing in </w:t>
      </w:r>
      <w:proofErr w:type="spellStart"/>
      <w:r>
        <w:t>Orchagent</w:t>
      </w:r>
      <w:proofErr w:type="spellEnd"/>
      <w:r>
        <w:t xml:space="preserve"> for it to restore to the state of pre-shutdown</w:t>
      </w:r>
      <w:bookmarkEnd w:id="103"/>
    </w:p>
    <w:p w14:paraId="355372C0" w14:textId="6F0C90C3" w:rsidR="00BD2A2B" w:rsidRDefault="00BD2A2B" w:rsidP="00545528">
      <w:proofErr w:type="spellStart"/>
      <w:r>
        <w:t>Orchagent</w:t>
      </w:r>
      <w:proofErr w:type="spellEnd"/>
      <w:r>
        <w:t xml:space="preserve"> and application may get data from </w:t>
      </w:r>
      <w:proofErr w:type="spellStart"/>
      <w:r>
        <w:t>configDB</w:t>
      </w:r>
      <w:proofErr w:type="spellEnd"/>
      <w:r>
        <w:t xml:space="preserve"> and APPDB as normal startup, but to be able to in sync and communicate with </w:t>
      </w:r>
      <w:proofErr w:type="spellStart"/>
      <w:r>
        <w:t>syncd</w:t>
      </w:r>
      <w:proofErr w:type="spellEnd"/>
      <w:r>
        <w:t xml:space="preserve">, it also needs OID for each object with key type of </w:t>
      </w:r>
      <w:proofErr w:type="spellStart"/>
      <w:r w:rsidRPr="00BD2A2B">
        <w:t>sai_object_id_t</w:t>
      </w:r>
      <w:proofErr w:type="spellEnd"/>
      <w: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249"/>
      </w:tblGrid>
      <w:tr w:rsidR="00F424EE" w:rsidRPr="000E6913" w14:paraId="2EAA2D44" w14:textId="77777777" w:rsidTr="000E6913">
        <w:trPr>
          <w:trHeight w:val="225"/>
        </w:trPr>
        <w:tc>
          <w:tcPr>
            <w:tcW w:w="0" w:type="auto"/>
            <w:shd w:val="clear" w:color="auto" w:fill="FFFFFF"/>
            <w:tcMar>
              <w:top w:w="0" w:type="dxa"/>
              <w:left w:w="150" w:type="dxa"/>
              <w:bottom w:w="0" w:type="dxa"/>
              <w:right w:w="150" w:type="dxa"/>
            </w:tcMar>
            <w:hideMark/>
          </w:tcPr>
          <w:p w14:paraId="3CCE3056" w14:textId="4D2118DA" w:rsidR="00F424EE" w:rsidRDefault="00F424EE" w:rsidP="000E6913">
            <w:pPr>
              <w:pStyle w:val="code"/>
              <w:rPr>
                <w:color w:val="24292E"/>
                <w:lang w:eastAsia="zh-CN"/>
              </w:rPr>
            </w:pPr>
            <w:r w:rsidRPr="000E6913">
              <w:rPr>
                <w:color w:val="D73A49"/>
                <w:lang w:eastAsia="zh-CN"/>
              </w:rPr>
              <w:t>typedef</w:t>
            </w:r>
            <w:r w:rsidRPr="000E6913">
              <w:rPr>
                <w:color w:val="24292E"/>
                <w:lang w:eastAsia="zh-CN"/>
              </w:rPr>
              <w:t xml:space="preserve"> </w:t>
            </w:r>
            <w:r w:rsidRPr="000E6913">
              <w:rPr>
                <w:color w:val="D73A49"/>
                <w:lang w:eastAsia="zh-CN"/>
              </w:rPr>
              <w:t>struct</w:t>
            </w:r>
            <w:r w:rsidRPr="000E6913">
              <w:rPr>
                <w:color w:val="24292E"/>
                <w:lang w:eastAsia="zh-CN"/>
              </w:rPr>
              <w:t xml:space="preserve"> </w:t>
            </w:r>
            <w:r w:rsidRPr="000E6913">
              <w:rPr>
                <w:lang w:eastAsia="zh-CN"/>
              </w:rPr>
              <w:t>_sai_object_key_t</w:t>
            </w:r>
          </w:p>
          <w:p w14:paraId="75FE0F9F" w14:textId="77777777" w:rsidR="00F424EE" w:rsidRPr="000E6913" w:rsidRDefault="00F424EE" w:rsidP="000E6913">
            <w:pPr>
              <w:pStyle w:val="code"/>
              <w:rPr>
                <w:color w:val="24292E"/>
                <w:lang w:eastAsia="zh-CN"/>
              </w:rPr>
            </w:pPr>
            <w:r w:rsidRPr="000E6913">
              <w:rPr>
                <w:color w:val="24292E"/>
                <w:lang w:eastAsia="zh-CN"/>
              </w:rPr>
              <w:t>{</w:t>
            </w:r>
          </w:p>
        </w:tc>
      </w:tr>
      <w:tr w:rsidR="00F424EE" w:rsidRPr="000E6913" w14:paraId="6D4720DF" w14:textId="77777777" w:rsidTr="000E6913">
        <w:trPr>
          <w:trHeight w:val="225"/>
        </w:trPr>
        <w:tc>
          <w:tcPr>
            <w:tcW w:w="0" w:type="auto"/>
            <w:shd w:val="clear" w:color="auto" w:fill="FFFFFF"/>
            <w:tcMar>
              <w:top w:w="0" w:type="dxa"/>
              <w:left w:w="150" w:type="dxa"/>
              <w:bottom w:w="0" w:type="dxa"/>
              <w:right w:w="150" w:type="dxa"/>
            </w:tcMar>
            <w:hideMark/>
          </w:tcPr>
          <w:p w14:paraId="34DBBF50" w14:textId="77777777" w:rsidR="00F424EE" w:rsidRPr="000E6913" w:rsidRDefault="00F424EE" w:rsidP="000E6913">
            <w:pPr>
              <w:pStyle w:val="code"/>
              <w:rPr>
                <w:color w:val="24292E"/>
                <w:lang w:eastAsia="zh-CN"/>
              </w:rPr>
            </w:pPr>
            <w:r w:rsidRPr="000E6913">
              <w:rPr>
                <w:color w:val="24292E"/>
                <w:lang w:eastAsia="zh-CN"/>
              </w:rPr>
              <w:t xml:space="preserve">    </w:t>
            </w:r>
            <w:r w:rsidRPr="000E6913">
              <w:rPr>
                <w:color w:val="D73A49"/>
                <w:lang w:eastAsia="zh-CN"/>
              </w:rPr>
              <w:t>union</w:t>
            </w:r>
            <w:r w:rsidRPr="000E6913">
              <w:rPr>
                <w:color w:val="24292E"/>
                <w:lang w:eastAsia="zh-CN"/>
              </w:rPr>
              <w:t xml:space="preserve"> _object_key {</w:t>
            </w:r>
          </w:p>
        </w:tc>
      </w:tr>
      <w:tr w:rsidR="00F424EE" w:rsidRPr="000E6913" w14:paraId="5DA23163" w14:textId="77777777" w:rsidTr="000E6913">
        <w:trPr>
          <w:trHeight w:val="225"/>
        </w:trPr>
        <w:tc>
          <w:tcPr>
            <w:tcW w:w="0" w:type="auto"/>
            <w:shd w:val="clear" w:color="auto" w:fill="FFFFFF"/>
            <w:tcMar>
              <w:top w:w="0" w:type="dxa"/>
              <w:left w:w="150" w:type="dxa"/>
              <w:bottom w:w="0" w:type="dxa"/>
              <w:right w:w="150" w:type="dxa"/>
            </w:tcMar>
            <w:hideMark/>
          </w:tcPr>
          <w:p w14:paraId="0EFB66C4" w14:textId="77777777" w:rsidR="00F424EE" w:rsidRPr="00F424EE" w:rsidRDefault="00F424EE" w:rsidP="000E6913">
            <w:pPr>
              <w:pStyle w:val="code"/>
              <w:rPr>
                <w:b/>
                <w:color w:val="24292E"/>
                <w:lang w:eastAsia="zh-CN"/>
              </w:rPr>
            </w:pPr>
            <w:r w:rsidRPr="000E6913">
              <w:rPr>
                <w:color w:val="24292E"/>
                <w:lang w:eastAsia="zh-CN"/>
              </w:rPr>
              <w:t xml:space="preserve">        </w:t>
            </w:r>
            <w:r w:rsidRPr="00F424EE">
              <w:rPr>
                <w:b/>
                <w:lang w:eastAsia="zh-CN"/>
              </w:rPr>
              <w:t>sai_object_id_t</w:t>
            </w:r>
            <w:r w:rsidRPr="00F424EE">
              <w:rPr>
                <w:b/>
                <w:color w:val="24292E"/>
                <w:lang w:eastAsia="zh-CN"/>
              </w:rPr>
              <w:t xml:space="preserve">           object_id;</w:t>
            </w:r>
          </w:p>
        </w:tc>
      </w:tr>
      <w:tr w:rsidR="00F424EE" w:rsidRPr="000E6913" w14:paraId="4AC3AC37" w14:textId="77777777" w:rsidTr="000E6913">
        <w:tc>
          <w:tcPr>
            <w:tcW w:w="0" w:type="auto"/>
            <w:shd w:val="clear" w:color="auto" w:fill="FFFFFF"/>
            <w:tcMar>
              <w:top w:w="0" w:type="dxa"/>
              <w:left w:w="150" w:type="dxa"/>
              <w:bottom w:w="0" w:type="dxa"/>
              <w:right w:w="150" w:type="dxa"/>
            </w:tcMar>
            <w:hideMark/>
          </w:tcPr>
          <w:p w14:paraId="6368E91B" w14:textId="77777777" w:rsidR="00F424EE" w:rsidRPr="000E6913" w:rsidRDefault="00F424EE" w:rsidP="000E6913">
            <w:pPr>
              <w:pStyle w:val="code"/>
              <w:rPr>
                <w:color w:val="24292E"/>
                <w:lang w:eastAsia="zh-CN"/>
              </w:rPr>
            </w:pPr>
            <w:r w:rsidRPr="000E6913">
              <w:rPr>
                <w:color w:val="24292E"/>
                <w:lang w:eastAsia="zh-CN"/>
              </w:rPr>
              <w:t xml:space="preserve">        </w:t>
            </w:r>
            <w:r w:rsidRPr="000E6913">
              <w:rPr>
                <w:lang w:eastAsia="zh-CN"/>
              </w:rPr>
              <w:t>sai_fdb_entry_t</w:t>
            </w:r>
            <w:r w:rsidRPr="000E6913">
              <w:rPr>
                <w:color w:val="24292E"/>
                <w:lang w:eastAsia="zh-CN"/>
              </w:rPr>
              <w:t xml:space="preserve">           fdb_entry;</w:t>
            </w:r>
          </w:p>
        </w:tc>
      </w:tr>
      <w:tr w:rsidR="00F424EE" w:rsidRPr="000E6913" w14:paraId="64AEFBAE" w14:textId="77777777" w:rsidTr="000E6913">
        <w:tc>
          <w:tcPr>
            <w:tcW w:w="0" w:type="auto"/>
            <w:shd w:val="clear" w:color="auto" w:fill="FFFFFF"/>
            <w:tcMar>
              <w:top w:w="0" w:type="dxa"/>
              <w:left w:w="150" w:type="dxa"/>
              <w:bottom w:w="0" w:type="dxa"/>
              <w:right w:w="150" w:type="dxa"/>
            </w:tcMar>
            <w:hideMark/>
          </w:tcPr>
          <w:p w14:paraId="11CC463B" w14:textId="77777777" w:rsidR="00F424EE" w:rsidRPr="000E6913" w:rsidRDefault="00F424EE" w:rsidP="000E6913">
            <w:pPr>
              <w:pStyle w:val="code"/>
              <w:rPr>
                <w:color w:val="24292E"/>
                <w:lang w:eastAsia="zh-CN"/>
              </w:rPr>
            </w:pPr>
            <w:r w:rsidRPr="000E6913">
              <w:rPr>
                <w:color w:val="24292E"/>
                <w:lang w:eastAsia="zh-CN"/>
              </w:rPr>
              <w:t xml:space="preserve">        </w:t>
            </w:r>
            <w:r w:rsidRPr="000E6913">
              <w:rPr>
                <w:lang w:eastAsia="zh-CN"/>
              </w:rPr>
              <w:t>sai_neighbor_entry_t</w:t>
            </w:r>
            <w:r w:rsidRPr="000E6913">
              <w:rPr>
                <w:color w:val="24292E"/>
                <w:lang w:eastAsia="zh-CN"/>
              </w:rPr>
              <w:t xml:space="preserve">      neighbor_entry;</w:t>
            </w:r>
          </w:p>
        </w:tc>
      </w:tr>
      <w:tr w:rsidR="00F424EE" w:rsidRPr="000E6913" w14:paraId="0E20B7A8" w14:textId="77777777" w:rsidTr="000E6913">
        <w:trPr>
          <w:trHeight w:val="225"/>
        </w:trPr>
        <w:tc>
          <w:tcPr>
            <w:tcW w:w="0" w:type="auto"/>
            <w:shd w:val="clear" w:color="auto" w:fill="FFFFFF"/>
            <w:tcMar>
              <w:top w:w="0" w:type="dxa"/>
              <w:left w:w="150" w:type="dxa"/>
              <w:bottom w:w="0" w:type="dxa"/>
              <w:right w:w="150" w:type="dxa"/>
            </w:tcMar>
            <w:hideMark/>
          </w:tcPr>
          <w:p w14:paraId="43FE4EC5" w14:textId="77777777" w:rsidR="00F424EE" w:rsidRPr="000E6913" w:rsidRDefault="00F424EE" w:rsidP="000E6913">
            <w:pPr>
              <w:pStyle w:val="code"/>
              <w:rPr>
                <w:color w:val="24292E"/>
                <w:lang w:eastAsia="zh-CN"/>
              </w:rPr>
            </w:pPr>
            <w:r w:rsidRPr="000E6913">
              <w:rPr>
                <w:color w:val="24292E"/>
                <w:lang w:eastAsia="zh-CN"/>
              </w:rPr>
              <w:t xml:space="preserve">        </w:t>
            </w:r>
            <w:r w:rsidRPr="000E6913">
              <w:rPr>
                <w:lang w:eastAsia="zh-CN"/>
              </w:rPr>
              <w:t>sai_route_entry_t</w:t>
            </w:r>
            <w:r w:rsidRPr="000E6913">
              <w:rPr>
                <w:color w:val="24292E"/>
                <w:lang w:eastAsia="zh-CN"/>
              </w:rPr>
              <w:t xml:space="preserve">         route_entry;</w:t>
            </w:r>
          </w:p>
        </w:tc>
      </w:tr>
      <w:tr w:rsidR="00F424EE" w:rsidRPr="000E6913" w14:paraId="72336CB6" w14:textId="77777777" w:rsidTr="000E6913">
        <w:tc>
          <w:tcPr>
            <w:tcW w:w="0" w:type="auto"/>
            <w:shd w:val="clear" w:color="auto" w:fill="FFFFFF"/>
            <w:tcMar>
              <w:top w:w="0" w:type="dxa"/>
              <w:left w:w="150" w:type="dxa"/>
              <w:bottom w:w="0" w:type="dxa"/>
              <w:right w:w="150" w:type="dxa"/>
            </w:tcMar>
            <w:hideMark/>
          </w:tcPr>
          <w:p w14:paraId="60492C40" w14:textId="77777777" w:rsidR="00F424EE" w:rsidRPr="000E6913" w:rsidRDefault="00F424EE" w:rsidP="000E6913">
            <w:pPr>
              <w:pStyle w:val="code"/>
              <w:rPr>
                <w:color w:val="24292E"/>
                <w:lang w:eastAsia="zh-CN"/>
              </w:rPr>
            </w:pPr>
            <w:r w:rsidRPr="000E6913">
              <w:rPr>
                <w:color w:val="24292E"/>
                <w:lang w:eastAsia="zh-CN"/>
              </w:rPr>
              <w:t xml:space="preserve">        </w:t>
            </w:r>
            <w:r w:rsidRPr="000E6913">
              <w:rPr>
                <w:lang w:eastAsia="zh-CN"/>
              </w:rPr>
              <w:t>sai_mcast_fdb_entry_t</w:t>
            </w:r>
            <w:r w:rsidRPr="000E6913">
              <w:rPr>
                <w:color w:val="24292E"/>
                <w:lang w:eastAsia="zh-CN"/>
              </w:rPr>
              <w:t xml:space="preserve">     mcast_fdb_entry;</w:t>
            </w:r>
          </w:p>
        </w:tc>
      </w:tr>
      <w:tr w:rsidR="00F424EE" w:rsidRPr="000E6913" w14:paraId="2BE2A3E8" w14:textId="77777777" w:rsidTr="000E6913">
        <w:tc>
          <w:tcPr>
            <w:tcW w:w="0" w:type="auto"/>
            <w:shd w:val="clear" w:color="auto" w:fill="FFFFFF"/>
            <w:tcMar>
              <w:top w:w="0" w:type="dxa"/>
              <w:left w:w="150" w:type="dxa"/>
              <w:bottom w:w="0" w:type="dxa"/>
              <w:right w:w="150" w:type="dxa"/>
            </w:tcMar>
            <w:hideMark/>
          </w:tcPr>
          <w:p w14:paraId="27881D8E" w14:textId="77777777" w:rsidR="00F424EE" w:rsidRPr="000E6913" w:rsidRDefault="00F424EE" w:rsidP="000E6913">
            <w:pPr>
              <w:pStyle w:val="code"/>
              <w:rPr>
                <w:color w:val="24292E"/>
                <w:lang w:eastAsia="zh-CN"/>
              </w:rPr>
            </w:pPr>
            <w:r w:rsidRPr="000E6913">
              <w:rPr>
                <w:color w:val="24292E"/>
                <w:lang w:eastAsia="zh-CN"/>
              </w:rPr>
              <w:t xml:space="preserve">        </w:t>
            </w:r>
            <w:r w:rsidRPr="000E6913">
              <w:rPr>
                <w:lang w:eastAsia="zh-CN"/>
              </w:rPr>
              <w:t>sai_l2mc_entry_t</w:t>
            </w:r>
            <w:r w:rsidRPr="000E6913">
              <w:rPr>
                <w:color w:val="24292E"/>
                <w:lang w:eastAsia="zh-CN"/>
              </w:rPr>
              <w:t xml:space="preserve">          l2mc_entry;</w:t>
            </w:r>
          </w:p>
        </w:tc>
      </w:tr>
      <w:tr w:rsidR="00F424EE" w:rsidRPr="000E6913" w14:paraId="3BA77617" w14:textId="77777777" w:rsidTr="000E6913">
        <w:tc>
          <w:tcPr>
            <w:tcW w:w="0" w:type="auto"/>
            <w:shd w:val="clear" w:color="auto" w:fill="FFFFFF"/>
            <w:tcMar>
              <w:top w:w="0" w:type="dxa"/>
              <w:left w:w="150" w:type="dxa"/>
              <w:bottom w:w="0" w:type="dxa"/>
              <w:right w:w="150" w:type="dxa"/>
            </w:tcMar>
            <w:hideMark/>
          </w:tcPr>
          <w:p w14:paraId="7103D8F7" w14:textId="77777777" w:rsidR="00F424EE" w:rsidRPr="000E6913" w:rsidRDefault="00F424EE" w:rsidP="000E6913">
            <w:pPr>
              <w:pStyle w:val="code"/>
              <w:rPr>
                <w:color w:val="24292E"/>
                <w:lang w:eastAsia="zh-CN"/>
              </w:rPr>
            </w:pPr>
            <w:r w:rsidRPr="000E6913">
              <w:rPr>
                <w:color w:val="24292E"/>
                <w:lang w:eastAsia="zh-CN"/>
              </w:rPr>
              <w:lastRenderedPageBreak/>
              <w:t xml:space="preserve">        </w:t>
            </w:r>
            <w:r w:rsidRPr="000E6913">
              <w:rPr>
                <w:lang w:eastAsia="zh-CN"/>
              </w:rPr>
              <w:t>sai_ipmc_entry_t</w:t>
            </w:r>
            <w:r w:rsidRPr="000E6913">
              <w:rPr>
                <w:color w:val="24292E"/>
                <w:lang w:eastAsia="zh-CN"/>
              </w:rPr>
              <w:t xml:space="preserve">          ipmc_entry;</w:t>
            </w:r>
          </w:p>
        </w:tc>
      </w:tr>
      <w:tr w:rsidR="00F424EE" w:rsidRPr="000E6913" w14:paraId="20485958" w14:textId="77777777" w:rsidTr="00F424EE">
        <w:trPr>
          <w:trHeight w:val="369"/>
        </w:trPr>
        <w:tc>
          <w:tcPr>
            <w:tcW w:w="0" w:type="auto"/>
            <w:shd w:val="clear" w:color="auto" w:fill="FFFFFF"/>
            <w:tcMar>
              <w:top w:w="0" w:type="dxa"/>
              <w:left w:w="150" w:type="dxa"/>
              <w:bottom w:w="0" w:type="dxa"/>
              <w:right w:w="150" w:type="dxa"/>
            </w:tcMar>
            <w:hideMark/>
          </w:tcPr>
          <w:p w14:paraId="3FE69C09" w14:textId="77777777" w:rsidR="00F424EE" w:rsidRDefault="00F424EE" w:rsidP="000E6913">
            <w:pPr>
              <w:pStyle w:val="code"/>
              <w:rPr>
                <w:color w:val="24292E"/>
                <w:lang w:eastAsia="zh-CN"/>
              </w:rPr>
            </w:pPr>
            <w:r w:rsidRPr="000E6913">
              <w:rPr>
                <w:color w:val="24292E"/>
                <w:lang w:eastAsia="zh-CN"/>
              </w:rPr>
              <w:t xml:space="preserve">        </w:t>
            </w:r>
            <w:r w:rsidRPr="000E6913">
              <w:rPr>
                <w:lang w:eastAsia="zh-CN"/>
              </w:rPr>
              <w:t>sai_inseg_entry_t</w:t>
            </w:r>
            <w:r w:rsidRPr="000E6913">
              <w:rPr>
                <w:color w:val="24292E"/>
                <w:lang w:eastAsia="zh-CN"/>
              </w:rPr>
              <w:t xml:space="preserve">         inseg_entry;</w:t>
            </w:r>
          </w:p>
          <w:p w14:paraId="5BB3EAEC" w14:textId="5C9D801E" w:rsidR="00F424EE" w:rsidRPr="000E6913" w:rsidRDefault="00F424EE" w:rsidP="000E6913">
            <w:pPr>
              <w:pStyle w:val="code"/>
              <w:rPr>
                <w:color w:val="24292E"/>
                <w:lang w:eastAsia="zh-CN"/>
              </w:rPr>
            </w:pPr>
            <w:r>
              <w:rPr>
                <w:color w:val="24292E"/>
                <w:lang w:eastAsia="zh-CN"/>
              </w:rPr>
              <w:t xml:space="preserve">    </w:t>
            </w:r>
            <w:r w:rsidRPr="000E6913">
              <w:rPr>
                <w:color w:val="24292E"/>
                <w:lang w:eastAsia="zh-CN"/>
              </w:rPr>
              <w:t>} key;</w:t>
            </w:r>
          </w:p>
        </w:tc>
      </w:tr>
      <w:tr w:rsidR="00F424EE" w:rsidRPr="000E6913" w14:paraId="48BA292A" w14:textId="77777777" w:rsidTr="000E6913">
        <w:tc>
          <w:tcPr>
            <w:tcW w:w="0" w:type="auto"/>
            <w:shd w:val="clear" w:color="auto" w:fill="FFFFFF"/>
            <w:tcMar>
              <w:top w:w="0" w:type="dxa"/>
              <w:left w:w="150" w:type="dxa"/>
              <w:bottom w:w="0" w:type="dxa"/>
              <w:right w:w="150" w:type="dxa"/>
            </w:tcMar>
            <w:hideMark/>
          </w:tcPr>
          <w:p w14:paraId="331F0972" w14:textId="0D1CA911" w:rsidR="00F424EE" w:rsidRPr="000E6913" w:rsidRDefault="00F424EE" w:rsidP="000E6913">
            <w:pPr>
              <w:pStyle w:val="code"/>
              <w:rPr>
                <w:rFonts w:ascii="Times New Roman" w:hAnsi="Times New Roman" w:cs="Times New Roman"/>
                <w:sz w:val="20"/>
                <w:szCs w:val="20"/>
                <w:lang w:eastAsia="zh-CN"/>
              </w:rPr>
            </w:pPr>
            <w:r w:rsidRPr="000E6913">
              <w:rPr>
                <w:color w:val="24292E"/>
                <w:lang w:eastAsia="zh-CN"/>
              </w:rPr>
              <w:t xml:space="preserve">} </w:t>
            </w:r>
            <w:r w:rsidRPr="000E6913">
              <w:rPr>
                <w:lang w:eastAsia="zh-CN"/>
              </w:rPr>
              <w:t>sai_object_key_t</w:t>
            </w:r>
            <w:r w:rsidRPr="000E6913">
              <w:rPr>
                <w:color w:val="24292E"/>
                <w:lang w:eastAsia="zh-CN"/>
              </w:rPr>
              <w:t>;</w:t>
            </w:r>
          </w:p>
        </w:tc>
      </w:tr>
      <w:tr w:rsidR="00F424EE" w:rsidRPr="000E6913" w14:paraId="7017AADC" w14:textId="77777777" w:rsidTr="000E6913">
        <w:tc>
          <w:tcPr>
            <w:tcW w:w="0" w:type="auto"/>
            <w:shd w:val="clear" w:color="auto" w:fill="FFFFFF"/>
            <w:tcMar>
              <w:top w:w="0" w:type="dxa"/>
              <w:left w:w="150" w:type="dxa"/>
              <w:bottom w:w="0" w:type="dxa"/>
              <w:right w:w="150" w:type="dxa"/>
            </w:tcMar>
            <w:hideMark/>
          </w:tcPr>
          <w:p w14:paraId="69655917" w14:textId="425E8A26" w:rsidR="00F424EE" w:rsidRPr="000E6913" w:rsidRDefault="00F424EE" w:rsidP="00F424EE">
            <w:pPr>
              <w:pStyle w:val="code"/>
              <w:rPr>
                <w:color w:val="24292E"/>
                <w:lang w:eastAsia="zh-CN"/>
              </w:rPr>
            </w:pPr>
            <w:r w:rsidRPr="000E6913">
              <w:rPr>
                <w:color w:val="24292E"/>
                <w:lang w:eastAsia="zh-CN"/>
              </w:rPr>
              <w:t xml:space="preserve">    </w:t>
            </w:r>
          </w:p>
        </w:tc>
      </w:tr>
    </w:tbl>
    <w:p w14:paraId="3AE12F7F" w14:textId="77777777" w:rsidR="00BD2A2B" w:rsidRDefault="00BD2A2B" w:rsidP="00545528"/>
    <w:p w14:paraId="34D35E79" w14:textId="37935A93" w:rsidR="006A7E04" w:rsidRDefault="006A7E04" w:rsidP="006A7E04">
      <w:pPr>
        <w:pStyle w:val="Heading3"/>
      </w:pPr>
      <w:bookmarkStart w:id="104" w:name="_Toc513546285"/>
      <w:r>
        <w:t xml:space="preserve">How </w:t>
      </w:r>
      <w:proofErr w:type="spellStart"/>
      <w:r>
        <w:t>Orchagent</w:t>
      </w:r>
      <w:proofErr w:type="spellEnd"/>
      <w:r>
        <w:t xml:space="preserve"> gets the OID information</w:t>
      </w:r>
      <w:bookmarkEnd w:id="104"/>
    </w:p>
    <w:p w14:paraId="11040FF0" w14:textId="710547C2" w:rsidR="006A7E04" w:rsidRDefault="006A7E04" w:rsidP="00545528">
      <w:r>
        <w:t xml:space="preserve">For SAI </w:t>
      </w:r>
      <w:proofErr w:type="spellStart"/>
      <w:r>
        <w:t>redis</w:t>
      </w:r>
      <w:proofErr w:type="spellEnd"/>
      <w:r>
        <w:t xml:space="preserve"> create operation of those objects with object key type of </w:t>
      </w:r>
      <w:proofErr w:type="spellStart"/>
      <w:r w:rsidRPr="006A7E04">
        <w:t>sai_object_id_</w:t>
      </w:r>
      <w:proofErr w:type="gramStart"/>
      <w:r w:rsidRPr="006A7E04">
        <w:t>t</w:t>
      </w:r>
      <w:proofErr w:type="spellEnd"/>
      <w:r>
        <w:t xml:space="preserve">,  </w:t>
      </w:r>
      <w:proofErr w:type="spellStart"/>
      <w:r>
        <w:t>Orchagent</w:t>
      </w:r>
      <w:proofErr w:type="spellEnd"/>
      <w:proofErr w:type="gramEnd"/>
      <w:r>
        <w:t xml:space="preserve"> must be able to fetch the exact same OID as before shutdown, otherwise it will be out of sync with </w:t>
      </w:r>
      <w:proofErr w:type="spellStart"/>
      <w:r>
        <w:t>syncd</w:t>
      </w:r>
      <w:proofErr w:type="spellEnd"/>
      <w:r>
        <w:t xml:space="preserve">. But current </w:t>
      </w:r>
      <w:proofErr w:type="spellStart"/>
      <w:r>
        <w:t>Orchagent</w:t>
      </w:r>
      <w:proofErr w:type="spellEnd"/>
      <w:r>
        <w:t xml:space="preserve"> implementation save OID in running time data </w:t>
      </w:r>
      <w:proofErr w:type="spellStart"/>
      <w:r>
        <w:t>struct</w:t>
      </w:r>
      <w:proofErr w:type="spellEnd"/>
      <w:r>
        <w:t xml:space="preserve"> only. </w:t>
      </w:r>
    </w:p>
    <w:p w14:paraId="36A2DDEC" w14:textId="77777777" w:rsidR="006A7E04" w:rsidRDefault="006A7E04" w:rsidP="00545528">
      <w:r>
        <w:t xml:space="preserve">For object ID previously fetched via </w:t>
      </w:r>
      <w:proofErr w:type="spellStart"/>
      <w:r>
        <w:t>sai</w:t>
      </w:r>
      <w:proofErr w:type="spellEnd"/>
      <w:r>
        <w:t xml:space="preserve"> </w:t>
      </w:r>
      <w:proofErr w:type="spellStart"/>
      <w:r>
        <w:t>redis</w:t>
      </w:r>
      <w:proofErr w:type="spellEnd"/>
      <w:r>
        <w:t xml:space="preserve"> get operation, the same method still works.</w:t>
      </w:r>
    </w:p>
    <w:p w14:paraId="5A772A95" w14:textId="065ED899" w:rsidR="00D06082" w:rsidRDefault="006E2DD7" w:rsidP="00545528">
      <w:r>
        <w:t xml:space="preserve">One possible solution is to save the mapping between OID and </w:t>
      </w:r>
      <w:proofErr w:type="spellStart"/>
      <w:r>
        <w:t>attr_list</w:t>
      </w:r>
      <w:proofErr w:type="spellEnd"/>
      <w:r>
        <w:t xml:space="preserve"> at </w:t>
      </w:r>
      <w:proofErr w:type="spellStart"/>
      <w:r w:rsidRPr="006E2DD7">
        <w:t>redis_generic_</w:t>
      </w:r>
      <w:proofErr w:type="gramStart"/>
      <w:r w:rsidRPr="006E2DD7">
        <w:t>create</w:t>
      </w:r>
      <w:proofErr w:type="spellEnd"/>
      <w:r>
        <w:t>(</w:t>
      </w:r>
      <w:proofErr w:type="gramEnd"/>
      <w:r>
        <w:t>). This assume</w:t>
      </w:r>
      <w:r w:rsidR="00C87A3C">
        <w:t>s</w:t>
      </w:r>
      <w:r>
        <w:t xml:space="preserve"> that during restore, exact same </w:t>
      </w:r>
      <w:proofErr w:type="spellStart"/>
      <w:r>
        <w:t>attr_list</w:t>
      </w:r>
      <w:proofErr w:type="spellEnd"/>
      <w:r>
        <w:t xml:space="preserve"> will be used for object create, so same OID may be found and returned.  </w:t>
      </w:r>
      <w:ins w:id="105" w:author="Jipan Yang" w:date="2018-05-08T12:23:00Z">
        <w:r w:rsidR="00D06082">
          <w:t xml:space="preserve"> </w:t>
        </w:r>
        <w:proofErr w:type="spellStart"/>
        <w:r w:rsidR="00D06082">
          <w:t>Constructore</w:t>
        </w:r>
        <w:proofErr w:type="spellEnd"/>
        <w:r w:rsidR="00D06082">
          <w:t xml:space="preserve"> phase mapping will be handled in separate table due to the fact that the attributes for an object may be change later, but during restore the default attributes are used again.</w:t>
        </w:r>
      </w:ins>
    </w:p>
    <w:p w14:paraId="35BAAC01" w14:textId="7FA81EE6" w:rsidR="006E2DD7" w:rsidRDefault="006E2DD7" w:rsidP="00545528">
      <w:r>
        <w:t xml:space="preserve">The </w:t>
      </w:r>
      <w:r w:rsidR="00C87A3C">
        <w:t xml:space="preserve">other more complex solution is </w:t>
      </w:r>
      <w:r>
        <w:t xml:space="preserve">to save OID in </w:t>
      </w:r>
      <w:proofErr w:type="spellStart"/>
      <w:r>
        <w:t>redis</w:t>
      </w:r>
      <w:proofErr w:type="spellEnd"/>
      <w:r>
        <w:t xml:space="preserve"> DB for the created objects in each </w:t>
      </w:r>
      <w:proofErr w:type="spellStart"/>
      <w:r>
        <w:t>orchagent</w:t>
      </w:r>
      <w:proofErr w:type="spellEnd"/>
      <w:r>
        <w:t xml:space="preserve"> sub-routine and restore from that.</w:t>
      </w:r>
      <w:ins w:id="106" w:author="Jipan Yang" w:date="2018-05-08T12:25:00Z">
        <w:r w:rsidR="00D06082">
          <w:t xml:space="preserve"> This is good for handling the case of multiple OIDs mapped to the same attributes list.</w:t>
        </w:r>
      </w:ins>
    </w:p>
    <w:p w14:paraId="19053B2B" w14:textId="11D95AA5" w:rsidR="00C87A3C" w:rsidDel="00D06082" w:rsidRDefault="006E2DD7" w:rsidP="00545528">
      <w:pPr>
        <w:rPr>
          <w:del w:id="107" w:author="Jipan Yang" w:date="2018-05-08T12:22:00Z"/>
        </w:rPr>
      </w:pPr>
      <w:del w:id="108" w:author="Jipan Yang" w:date="2018-05-08T12:22:00Z">
        <w:r w:rsidDel="00D06082">
          <w:delText xml:space="preserve">There is issue with those object created by default, but removed later. Exception handling is needed for them.  Ex.  </w:delText>
        </w:r>
        <w:r w:rsidRPr="006E2DD7" w:rsidDel="00D06082">
          <w:delText>SAI_OBJECT_TYPE_NEXT_HOP_GROUP_MEMBER</w:delText>
        </w:r>
        <w:r w:rsidDel="00D06082">
          <w:delText xml:space="preserve"> created upon config may be removed due to port oper state down.  </w:delText>
        </w:r>
        <w:r w:rsidR="006A7E04" w:rsidDel="00D06082">
          <w:delText xml:space="preserve">  </w:delText>
        </w:r>
      </w:del>
    </w:p>
    <w:p w14:paraId="6BE56EE6" w14:textId="128CF7CD" w:rsidR="00C87A3C" w:rsidRDefault="00D87280" w:rsidP="00545528">
      <w:pPr>
        <w:rPr>
          <w:ins w:id="109" w:author="Jipan Yang" w:date="2018-05-08T12:26:00Z"/>
        </w:rPr>
      </w:pPr>
      <w:r>
        <w:t>Virtual OID should not be necessary</w:t>
      </w:r>
      <w:r w:rsidR="00DE324B">
        <w:t xml:space="preserve"> in this solution</w:t>
      </w:r>
      <w:r>
        <w:t>.  But it doesn’t hurt either if the virtual OID layer is kept.</w:t>
      </w:r>
    </w:p>
    <w:p w14:paraId="457A49CB" w14:textId="317A943E" w:rsidR="005C19FD" w:rsidRDefault="005C19FD" w:rsidP="00545528">
      <w:proofErr w:type="spellStart"/>
      <w:ins w:id="110" w:author="Jipan Yang" w:date="2018-05-08T12:26:00Z">
        <w:r>
          <w:t>Idempoten</w:t>
        </w:r>
      </w:ins>
      <w:ins w:id="111" w:author="Jipan Yang" w:date="2018-05-08T12:27:00Z">
        <w:r>
          <w:t>cy</w:t>
        </w:r>
        <w:proofErr w:type="spellEnd"/>
        <w:r>
          <w:t xml:space="preserve"> is required for </w:t>
        </w:r>
        <w:proofErr w:type="spellStart"/>
        <w:r>
          <w:t>LibSaiRedis</w:t>
        </w:r>
        <w:proofErr w:type="spellEnd"/>
        <w:r>
          <w:t xml:space="preserve"> interface.</w:t>
        </w:r>
      </w:ins>
    </w:p>
    <w:p w14:paraId="3D9BBE3F" w14:textId="669FC436" w:rsidR="003217C6" w:rsidRDefault="00C61B01" w:rsidP="009B4A02">
      <w:pPr>
        <w:pStyle w:val="Heading3"/>
      </w:pPr>
      <w:bookmarkStart w:id="112" w:name="_Toc513546286"/>
      <w:r>
        <w:t xml:space="preserve">How to handle the cases of SAI </w:t>
      </w:r>
      <w:proofErr w:type="spellStart"/>
      <w:r>
        <w:t>api</w:t>
      </w:r>
      <w:proofErr w:type="spellEnd"/>
      <w:r>
        <w:t xml:space="preserve"> call change</w:t>
      </w:r>
      <w:r w:rsidR="007F31DB">
        <w:t xml:space="preserve"> during restore </w:t>
      </w:r>
      <w:proofErr w:type="gramStart"/>
      <w:r w:rsidR="007F31DB">
        <w:t>phase</w:t>
      </w:r>
      <w:r w:rsidR="000405F3">
        <w:t>.</w:t>
      </w:r>
      <w:bookmarkEnd w:id="112"/>
      <w:proofErr w:type="gramEnd"/>
    </w:p>
    <w:p w14:paraId="7FDB09D2" w14:textId="77777777" w:rsidR="00F43843" w:rsidRDefault="00B15C83" w:rsidP="00545528">
      <w:r>
        <w:t xml:space="preserve"> </w:t>
      </w:r>
      <w:hyperlink w:anchor="_Case_2.1_attribute" w:history="1">
        <w:r w:rsidR="00F43843" w:rsidRPr="00F43843">
          <w:rPr>
            <w:rStyle w:val="Hyperlink"/>
          </w:rPr>
          <w:t>Case 2.1 attribute change with SET</w:t>
        </w:r>
      </w:hyperlink>
      <w:r w:rsidR="00F43843">
        <w:t xml:space="preserve"> : at the </w:t>
      </w:r>
      <w:proofErr w:type="spellStart"/>
      <w:r w:rsidR="00F43843">
        <w:t>sai_redis_generic_set</w:t>
      </w:r>
      <w:proofErr w:type="spellEnd"/>
      <w:r w:rsidR="00F43843">
        <w:t xml:space="preserve"> layer, based on the object key, compare attribute value and apply the change directly down to </w:t>
      </w:r>
      <w:proofErr w:type="spellStart"/>
      <w:r w:rsidR="00F43843">
        <w:t>syncd</w:t>
      </w:r>
      <w:proofErr w:type="spellEnd"/>
      <w:r w:rsidR="00F43843">
        <w:t>/</w:t>
      </w:r>
      <w:proofErr w:type="spellStart"/>
      <w:r w:rsidR="00F43843">
        <w:t>libsai</w:t>
      </w:r>
      <w:proofErr w:type="spellEnd"/>
      <w:r w:rsidR="00F43843">
        <w:t xml:space="preserve">/ASIC. </w:t>
      </w:r>
    </w:p>
    <w:p w14:paraId="46E540A7" w14:textId="5EB25713" w:rsidR="00C61B01" w:rsidRDefault="00F43843" w:rsidP="00545528">
      <w:r>
        <w:t xml:space="preserve"> </w:t>
      </w:r>
      <w:hyperlink w:anchor="_Case_2.2_Object" w:history="1">
        <w:r w:rsidRPr="00F43843">
          <w:rPr>
            <w:rStyle w:val="Hyperlink"/>
          </w:rPr>
          <w:t>Case 2.2 Object change with REMOVE</w:t>
        </w:r>
      </w:hyperlink>
      <w:r>
        <w:t xml:space="preserve">: at the </w:t>
      </w:r>
      <w:proofErr w:type="spellStart"/>
      <w:r>
        <w:t>sai_redis_gereric_remove</w:t>
      </w:r>
      <w:proofErr w:type="spellEnd"/>
      <w:r>
        <w:t xml:space="preserve"> layer, if the object key found in </w:t>
      </w:r>
      <w:proofErr w:type="spellStart"/>
      <w:r>
        <w:t>restoreDB</w:t>
      </w:r>
      <w:proofErr w:type="spellEnd"/>
      <w:r>
        <w:t xml:space="preserve">, apply remove SAI </w:t>
      </w:r>
      <w:proofErr w:type="spellStart"/>
      <w:r>
        <w:t>api</w:t>
      </w:r>
      <w:proofErr w:type="spellEnd"/>
      <w:r>
        <w:t xml:space="preserve"> call directly down to </w:t>
      </w:r>
      <w:proofErr w:type="spellStart"/>
      <w:r>
        <w:t>syncd</w:t>
      </w:r>
      <w:proofErr w:type="spellEnd"/>
      <w:r>
        <w:t>/</w:t>
      </w:r>
      <w:proofErr w:type="spellStart"/>
      <w:r>
        <w:t>libsai</w:t>
      </w:r>
      <w:proofErr w:type="spellEnd"/>
      <w:r>
        <w:t xml:space="preserve">/ASIC.  Dependency has been guaranteed at </w:t>
      </w:r>
      <w:proofErr w:type="spellStart"/>
      <w:r>
        <w:t>orchagent</w:t>
      </w:r>
      <w:proofErr w:type="spellEnd"/>
      <w:r>
        <w:t>.</w:t>
      </w:r>
    </w:p>
    <w:p w14:paraId="7F96FE9A" w14:textId="4BA11A06" w:rsidR="00F43843" w:rsidRDefault="006C5965" w:rsidP="00545528">
      <w:hyperlink w:anchor="_Case_2.3_Object" w:history="1">
        <w:r w:rsidR="00F43843" w:rsidRPr="00F43843">
          <w:rPr>
            <w:rStyle w:val="Hyperlink"/>
          </w:rPr>
          <w:t>Case 2.3 Object change with CREATE</w:t>
        </w:r>
      </w:hyperlink>
      <w:r w:rsidR="00F43843">
        <w:t>:</w:t>
      </w:r>
    </w:p>
    <w:p w14:paraId="678DD3BA" w14:textId="156C6182" w:rsidR="009C3C25" w:rsidRDefault="006C5965" w:rsidP="009B4A02">
      <w:pPr>
        <w:ind w:left="720"/>
      </w:pPr>
      <w:hyperlink w:anchor="_case_2.3.1_New" w:history="1">
        <w:r w:rsidR="00F43843" w:rsidRPr="00F43843">
          <w:rPr>
            <w:rStyle w:val="Hyperlink"/>
          </w:rPr>
          <w:t>case 2.3.1 New SAI object</w:t>
        </w:r>
      </w:hyperlink>
      <w:r w:rsidR="00F43843">
        <w:t xml:space="preserve">: </w:t>
      </w:r>
      <w:r w:rsidR="009C3C25">
        <w:t xml:space="preserve"> Just apply the SAI API create operation down to </w:t>
      </w:r>
      <w:proofErr w:type="spellStart"/>
      <w:r w:rsidR="009C3C25">
        <w:t>syncd</w:t>
      </w:r>
      <w:proofErr w:type="spellEnd"/>
      <w:r w:rsidR="009C3C25">
        <w:t>/</w:t>
      </w:r>
      <w:proofErr w:type="spellStart"/>
      <w:r w:rsidR="009C3C25">
        <w:t>libsai</w:t>
      </w:r>
      <w:proofErr w:type="spellEnd"/>
      <w:r w:rsidR="009C3C25">
        <w:t xml:space="preserve">/ASIC. Dependency has been guaranteed at </w:t>
      </w:r>
      <w:proofErr w:type="spellStart"/>
      <w:r w:rsidR="009C3C25">
        <w:t>orchagent</w:t>
      </w:r>
      <w:proofErr w:type="spellEnd"/>
      <w:r w:rsidR="009C3C25">
        <w:t xml:space="preserve">.  But if it is not a leaf object, there will be cascading effect on other objects which has dependency on it when being created, which will be handled in next used case scenario. If the new SAI object is only used as an attribute in SET call for other objects, it could be handled in </w:t>
      </w:r>
      <w:hyperlink w:anchor="_Case_2.1_attribute_1" w:history="1">
        <w:r w:rsidR="009C3C25" w:rsidRPr="009C3C25">
          <w:rPr>
            <w:rStyle w:val="Hyperlink"/>
          </w:rPr>
          <w:t>Case 2.1 attribute change with SET</w:t>
        </w:r>
      </w:hyperlink>
      <w:r w:rsidR="00135169">
        <w:t>.</w:t>
      </w:r>
    </w:p>
    <w:p w14:paraId="76D2BD1B" w14:textId="77777777" w:rsidR="00595288" w:rsidRDefault="009C3C25" w:rsidP="009B4A02">
      <w:pPr>
        <w:ind w:left="720"/>
      </w:pPr>
      <w:r>
        <w:t xml:space="preserve"> </w:t>
      </w:r>
      <w:hyperlink w:anchor="_case_2.3.2_Old" w:history="1">
        <w:r w:rsidRPr="009C3C25">
          <w:rPr>
            <w:rStyle w:val="Hyperlink"/>
          </w:rPr>
          <w:t>case 2.3.2 Old object in previous version to be replaced with new object in new software version</w:t>
        </w:r>
      </w:hyperlink>
      <w:r>
        <w:t xml:space="preserve">: </w:t>
      </w:r>
      <w:r w:rsidR="00B967E9">
        <w:t xml:space="preserve"> </w:t>
      </w:r>
      <w:r w:rsidR="00595288">
        <w:t xml:space="preserve">If this is a leaf object like route entry, neighbor entry, or </w:t>
      </w:r>
      <w:proofErr w:type="spellStart"/>
      <w:r w:rsidR="00595288">
        <w:t>fdb</w:t>
      </w:r>
      <w:proofErr w:type="spellEnd"/>
      <w:r w:rsidR="00595288">
        <w:t xml:space="preserve"> entry, just add version specific logic to remove it and create the new one.  </w:t>
      </w:r>
    </w:p>
    <w:p w14:paraId="6C7EF30A" w14:textId="743E5AA8" w:rsidR="00F43843" w:rsidRDefault="00595288" w:rsidP="009B4A02">
      <w:pPr>
        <w:ind w:left="720"/>
      </w:pPr>
      <w:r>
        <w:lastRenderedPageBreak/>
        <w:t xml:space="preserve">Otherwise if there are other objects which have to use this object as one of the attributes during create call, those objects should be deleted first before deleting this old object.  Version specific logic is needed here. </w:t>
      </w:r>
    </w:p>
    <w:p w14:paraId="115A1FE9" w14:textId="54EE901F" w:rsidR="00583AE5" w:rsidRDefault="00583AE5" w:rsidP="00583AE5">
      <w:pPr>
        <w:pStyle w:val="Heading3"/>
      </w:pPr>
      <w:bookmarkStart w:id="113" w:name="_Toc513546287"/>
      <w:r>
        <w:t>How to deal with missing of notification during the reboot window</w:t>
      </w:r>
      <w:bookmarkEnd w:id="113"/>
    </w:p>
    <w:p w14:paraId="415D2C8F" w14:textId="78598711" w:rsidR="00DB37FC" w:rsidRDefault="00583AE5" w:rsidP="00545528">
      <w:pPr>
        <w:rPr>
          <w:lang w:eastAsia="zh-CN"/>
        </w:rPr>
      </w:pPr>
      <w:r>
        <w:t>Port/</w:t>
      </w:r>
      <w:proofErr w:type="spellStart"/>
      <w:r>
        <w:t>fdb</w:t>
      </w:r>
      <w:proofErr w:type="spellEnd"/>
      <w:r>
        <w:t xml:space="preserve"> may have new state notification during reboot window?   Probably the corresponding </w:t>
      </w:r>
      <w:proofErr w:type="spellStart"/>
      <w:r>
        <w:t>orchagent</w:t>
      </w:r>
      <w:proofErr w:type="spellEnd"/>
      <w:r>
        <w:t xml:space="preserve"> subroutine should perform get o</w:t>
      </w:r>
      <w:r w:rsidR="00023174">
        <w:t>peration for the objects?</w:t>
      </w:r>
    </w:p>
    <w:p w14:paraId="2E833182" w14:textId="64E27276" w:rsidR="00DB37FC" w:rsidRDefault="00DB37FC" w:rsidP="00001781">
      <w:pPr>
        <w:pStyle w:val="Heading2"/>
        <w:rPr>
          <w:lang w:eastAsia="zh-CN"/>
        </w:rPr>
      </w:pPr>
      <w:bookmarkStart w:id="114" w:name="_Toc513546288"/>
      <w:r>
        <w:rPr>
          <w:rFonts w:hint="eastAsia"/>
          <w:lang w:eastAsia="zh-CN"/>
        </w:rPr>
        <w:t>Req</w:t>
      </w:r>
      <w:r>
        <w:rPr>
          <w:lang w:eastAsia="zh-CN"/>
        </w:rPr>
        <w:t>uirements</w:t>
      </w:r>
      <w:r w:rsidR="00001781">
        <w:rPr>
          <w:lang w:eastAsia="zh-CN"/>
        </w:rPr>
        <w:t xml:space="preserve"> on </w:t>
      </w:r>
      <w:proofErr w:type="spellStart"/>
      <w:r w:rsidR="00001781">
        <w:rPr>
          <w:lang w:eastAsia="zh-CN"/>
        </w:rPr>
        <w:t>LibSAI</w:t>
      </w:r>
      <w:proofErr w:type="spellEnd"/>
      <w:r w:rsidR="00001781">
        <w:rPr>
          <w:lang w:eastAsia="zh-CN"/>
        </w:rPr>
        <w:t xml:space="preserve"> and ASIC</w:t>
      </w:r>
      <w:bookmarkEnd w:id="114"/>
    </w:p>
    <w:p w14:paraId="60029C0A" w14:textId="74AB9C3D" w:rsidR="00001781" w:rsidRDefault="00001781" w:rsidP="00545528">
      <w:pPr>
        <w:rPr>
          <w:lang w:eastAsia="zh-CN"/>
        </w:rPr>
      </w:pPr>
      <w:proofErr w:type="spellStart"/>
      <w:r>
        <w:rPr>
          <w:lang w:eastAsia="zh-CN"/>
        </w:rPr>
        <w:t>LibSAI</w:t>
      </w:r>
      <w:proofErr w:type="spellEnd"/>
      <w:r>
        <w:rPr>
          <w:lang w:eastAsia="zh-CN"/>
        </w:rPr>
        <w:t xml:space="preserve"> and ASIC should be able to save all necessary state upon shutdown request with warm restart option. </w:t>
      </w:r>
    </w:p>
    <w:p w14:paraId="0647E563" w14:textId="77777777" w:rsidR="00001781" w:rsidRDefault="00001781" w:rsidP="00545528">
      <w:pPr>
        <w:rPr>
          <w:lang w:eastAsia="zh-CN"/>
        </w:rPr>
      </w:pPr>
      <w:r>
        <w:rPr>
          <w:lang w:eastAsia="zh-CN"/>
        </w:rPr>
        <w:t xml:space="preserve">Upon </w:t>
      </w:r>
      <w:proofErr w:type="spellStart"/>
      <w:r>
        <w:rPr>
          <w:lang w:eastAsia="zh-CN"/>
        </w:rPr>
        <w:t>create_</w:t>
      </w:r>
      <w:proofErr w:type="gramStart"/>
      <w:r>
        <w:rPr>
          <w:lang w:eastAsia="zh-CN"/>
        </w:rPr>
        <w:t>switch</w:t>
      </w:r>
      <w:proofErr w:type="spellEnd"/>
      <w:r>
        <w:rPr>
          <w:lang w:eastAsia="zh-CN"/>
        </w:rPr>
        <w:t>(</w:t>
      </w:r>
      <w:proofErr w:type="gramEnd"/>
      <w:r>
        <w:rPr>
          <w:lang w:eastAsia="zh-CN"/>
        </w:rPr>
        <w:t xml:space="preserve">) request,  </w:t>
      </w:r>
      <w:proofErr w:type="spellStart"/>
      <w:r>
        <w:rPr>
          <w:lang w:eastAsia="zh-CN"/>
        </w:rPr>
        <w:t>LibSAI</w:t>
      </w:r>
      <w:proofErr w:type="spellEnd"/>
      <w:r>
        <w:rPr>
          <w:lang w:eastAsia="zh-CN"/>
        </w:rPr>
        <w:t>/ASIC should restore to the exact state of pre-shutdown.</w:t>
      </w:r>
    </w:p>
    <w:p w14:paraId="7695B755" w14:textId="0BEC7D7C" w:rsidR="00001781" w:rsidRDefault="00001781" w:rsidP="00545528">
      <w:pPr>
        <w:rPr>
          <w:lang w:eastAsia="zh-CN"/>
        </w:rPr>
      </w:pPr>
      <w:r>
        <w:rPr>
          <w:lang w:eastAsia="zh-CN"/>
        </w:rPr>
        <w:t>Data plane should not be affected during the whole restore process.</w:t>
      </w:r>
    </w:p>
    <w:p w14:paraId="5917C6A3" w14:textId="12CB4D15" w:rsidR="00C14BB8" w:rsidRDefault="00C14BB8" w:rsidP="00545528">
      <w:pPr>
        <w:rPr>
          <w:lang w:eastAsia="zh-CN"/>
        </w:rPr>
      </w:pPr>
      <w:r>
        <w:rPr>
          <w:lang w:eastAsia="zh-CN"/>
        </w:rPr>
        <w:t xml:space="preserve">Once restore is finished, </w:t>
      </w:r>
      <w:proofErr w:type="spellStart"/>
      <w:r>
        <w:rPr>
          <w:lang w:eastAsia="zh-CN"/>
        </w:rPr>
        <w:t>LibSAI</w:t>
      </w:r>
      <w:proofErr w:type="spellEnd"/>
      <w:r>
        <w:rPr>
          <w:lang w:eastAsia="zh-CN"/>
        </w:rPr>
        <w:t>/ASIC wo</w:t>
      </w:r>
      <w:r w:rsidR="00F87B26">
        <w:rPr>
          <w:lang w:eastAsia="zh-CN"/>
        </w:rPr>
        <w:t xml:space="preserve">rks in normal operation state, </w:t>
      </w:r>
      <w:r>
        <w:rPr>
          <w:lang w:eastAsia="zh-CN"/>
        </w:rPr>
        <w:t xml:space="preserve">they are agnostic of any warm restart processing happening in upper layer. </w:t>
      </w:r>
    </w:p>
    <w:p w14:paraId="4D252827" w14:textId="77777777" w:rsidR="00001781" w:rsidRDefault="00001781" w:rsidP="00545528">
      <w:pPr>
        <w:rPr>
          <w:lang w:eastAsia="zh-CN"/>
        </w:rPr>
      </w:pPr>
      <w:r>
        <w:rPr>
          <w:lang w:eastAsia="zh-CN"/>
        </w:rPr>
        <w:t xml:space="preserve">It is desired to support </w:t>
      </w:r>
      <w:proofErr w:type="spellStart"/>
      <w:r>
        <w:rPr>
          <w:lang w:eastAsia="zh-CN"/>
        </w:rPr>
        <w:t>idempotency</w:t>
      </w:r>
      <w:proofErr w:type="spellEnd"/>
      <w:r>
        <w:rPr>
          <w:lang w:eastAsia="zh-CN"/>
        </w:rPr>
        <w:t xml:space="preserve"> for create/remove/set in </w:t>
      </w:r>
      <w:proofErr w:type="spellStart"/>
      <w:r>
        <w:rPr>
          <w:lang w:eastAsia="zh-CN"/>
        </w:rPr>
        <w:t>LibSAI</w:t>
      </w:r>
      <w:proofErr w:type="spellEnd"/>
      <w:r>
        <w:rPr>
          <w:lang w:eastAsia="zh-CN"/>
        </w:rPr>
        <w:t>, but may not be absolutely necessary for warm reboot solution.</w:t>
      </w:r>
    </w:p>
    <w:p w14:paraId="0E406430" w14:textId="77777777" w:rsidR="00001781" w:rsidRDefault="00001781" w:rsidP="00001781">
      <w:pPr>
        <w:pStyle w:val="Heading2"/>
        <w:rPr>
          <w:lang w:eastAsia="zh-CN"/>
        </w:rPr>
      </w:pPr>
      <w:bookmarkStart w:id="115" w:name="_Toc513546289"/>
      <w:r>
        <w:rPr>
          <w:lang w:eastAsia="zh-CN"/>
        </w:rPr>
        <w:t xml:space="preserve">Requirements on </w:t>
      </w:r>
      <w:proofErr w:type="spellStart"/>
      <w:r>
        <w:rPr>
          <w:lang w:eastAsia="zh-CN"/>
        </w:rPr>
        <w:t>syncd</w:t>
      </w:r>
      <w:bookmarkEnd w:id="115"/>
      <w:proofErr w:type="spellEnd"/>
    </w:p>
    <w:p w14:paraId="0A96A77C" w14:textId="77777777" w:rsidR="00001781" w:rsidRDefault="00001781" w:rsidP="00545528">
      <w:pPr>
        <w:rPr>
          <w:lang w:eastAsia="zh-CN"/>
        </w:rPr>
      </w:pPr>
      <w:proofErr w:type="spellStart"/>
      <w:r>
        <w:rPr>
          <w:lang w:eastAsia="zh-CN"/>
        </w:rPr>
        <w:t>Syncd</w:t>
      </w:r>
      <w:proofErr w:type="spellEnd"/>
      <w:r>
        <w:rPr>
          <w:lang w:eastAsia="zh-CN"/>
        </w:rPr>
        <w:t xml:space="preserve"> should be able to save all necessary state upon shutdown request with warm restart option.</w:t>
      </w:r>
    </w:p>
    <w:p w14:paraId="1387AA30" w14:textId="77777777" w:rsidR="00C14BB8" w:rsidRDefault="00C14BB8" w:rsidP="00545528">
      <w:pPr>
        <w:rPr>
          <w:lang w:eastAsia="zh-CN"/>
        </w:rPr>
      </w:pPr>
      <w:r>
        <w:rPr>
          <w:lang w:eastAsia="zh-CN"/>
        </w:rPr>
        <w:t xml:space="preserve">At the restart </w:t>
      </w:r>
      <w:proofErr w:type="spellStart"/>
      <w:r>
        <w:rPr>
          <w:lang w:eastAsia="zh-CN"/>
        </w:rPr>
        <w:t>syncd</w:t>
      </w:r>
      <w:proofErr w:type="spellEnd"/>
      <w:r>
        <w:rPr>
          <w:lang w:eastAsia="zh-CN"/>
        </w:rPr>
        <w:t xml:space="preserve"> should restore to the exact state of pre-shutdown.</w:t>
      </w:r>
    </w:p>
    <w:p w14:paraId="4E04D5C8" w14:textId="1FF56DEB" w:rsidR="00C14BB8" w:rsidRDefault="00C14BB8" w:rsidP="00545528">
      <w:pPr>
        <w:rPr>
          <w:lang w:eastAsia="zh-CN"/>
        </w:rPr>
      </w:pPr>
      <w:r>
        <w:rPr>
          <w:lang w:eastAsia="zh-CN"/>
        </w:rPr>
        <w:t xml:space="preserve">Once restore is finished, </w:t>
      </w:r>
      <w:proofErr w:type="spellStart"/>
      <w:r>
        <w:rPr>
          <w:lang w:eastAsia="zh-CN"/>
        </w:rPr>
        <w:t>syncd</w:t>
      </w:r>
      <w:proofErr w:type="spellEnd"/>
      <w:r>
        <w:rPr>
          <w:lang w:eastAsia="zh-CN"/>
        </w:rPr>
        <w:t xml:space="preserve"> works in normal operation state</w:t>
      </w:r>
      <w:r w:rsidR="00310423">
        <w:rPr>
          <w:lang w:eastAsia="zh-CN"/>
        </w:rPr>
        <w:t>,</w:t>
      </w:r>
      <w:r>
        <w:rPr>
          <w:lang w:eastAsia="zh-CN"/>
        </w:rPr>
        <w:t xml:space="preserve"> </w:t>
      </w:r>
      <w:r w:rsidR="008F0A95">
        <w:rPr>
          <w:lang w:eastAsia="zh-CN"/>
        </w:rPr>
        <w:t>it is</w:t>
      </w:r>
      <w:r>
        <w:rPr>
          <w:lang w:eastAsia="zh-CN"/>
        </w:rPr>
        <w:t xml:space="preserve"> agnostic of any warm restart processing happening in upper layer. </w:t>
      </w:r>
    </w:p>
    <w:p w14:paraId="679B59FC" w14:textId="00C3CF94" w:rsidR="008D0CAC" w:rsidRDefault="00310423" w:rsidP="004A2C84">
      <w:pPr>
        <w:pStyle w:val="Heading2"/>
      </w:pPr>
      <w:bookmarkStart w:id="116" w:name="_Toc513546290"/>
      <w:r>
        <w:t xml:space="preserve">Requirement on </w:t>
      </w:r>
      <w:r w:rsidR="004A2C84">
        <w:t>network applications</w:t>
      </w:r>
      <w:r w:rsidR="003C611C">
        <w:t xml:space="preserve"> and </w:t>
      </w:r>
      <w:proofErr w:type="spellStart"/>
      <w:r w:rsidR="003C611C">
        <w:t>orch</w:t>
      </w:r>
      <w:proofErr w:type="spellEnd"/>
      <w:r w:rsidR="00B64D35">
        <w:t xml:space="preserve"> data</w:t>
      </w:r>
      <w:bookmarkEnd w:id="116"/>
    </w:p>
    <w:p w14:paraId="01F9969C" w14:textId="0AF4C357" w:rsidR="00310423" w:rsidRDefault="00310423" w:rsidP="00310423">
      <w:pPr>
        <w:pStyle w:val="Heading3"/>
      </w:pPr>
      <w:bookmarkStart w:id="117" w:name="_Toc513546291"/>
      <w:r>
        <w:t>General requirements</w:t>
      </w:r>
      <w:bookmarkEnd w:id="117"/>
    </w:p>
    <w:p w14:paraId="5F13857C" w14:textId="0F204C60" w:rsidR="00310423" w:rsidRDefault="00310423" w:rsidP="00310423">
      <w:r>
        <w:t>Each application should be able to restore to the state of pre-shutdown.</w:t>
      </w:r>
    </w:p>
    <w:p w14:paraId="7670D4AC" w14:textId="7F919A32" w:rsidR="00DD0CB7" w:rsidRDefault="00DD0CB7" w:rsidP="00310423">
      <w:proofErr w:type="spellStart"/>
      <w:r>
        <w:t>Orchagent</w:t>
      </w:r>
      <w:proofErr w:type="spellEnd"/>
      <w:r>
        <w:t xml:space="preserve"> must be able to save and restore OID for objects created by </w:t>
      </w:r>
      <w:proofErr w:type="spellStart"/>
      <w:r>
        <w:t>Orchagent</w:t>
      </w:r>
      <w:proofErr w:type="spellEnd"/>
      <w:r>
        <w:t xml:space="preserve"> and with object key type of </w:t>
      </w:r>
      <w:proofErr w:type="spellStart"/>
      <w:r w:rsidRPr="00BD2A2B">
        <w:t>sai_object_id_t</w:t>
      </w:r>
      <w:proofErr w:type="spellEnd"/>
      <w:r>
        <w:t xml:space="preserve">.  Other objects not created by </w:t>
      </w:r>
      <w:proofErr w:type="spellStart"/>
      <w:r>
        <w:t>Orchagent</w:t>
      </w:r>
      <w:proofErr w:type="spellEnd"/>
      <w:r>
        <w:t xml:space="preserve"> may restore OID via </w:t>
      </w:r>
      <w:proofErr w:type="spellStart"/>
      <w:r>
        <w:t>syncd</w:t>
      </w:r>
      <w:proofErr w:type="spellEnd"/>
      <w:r>
        <w:t xml:space="preserve"> interfaces.</w:t>
      </w:r>
    </w:p>
    <w:p w14:paraId="6AF68A30" w14:textId="75A47B52" w:rsidR="00310423" w:rsidRDefault="004A0EAF" w:rsidP="00310423">
      <w:r>
        <w:t>T</w:t>
      </w:r>
      <w:r w:rsidR="00310423">
        <w:t xml:space="preserve">he </w:t>
      </w:r>
      <w:proofErr w:type="spellStart"/>
      <w:r w:rsidR="00310423">
        <w:t>orchagent</w:t>
      </w:r>
      <w:proofErr w:type="spellEnd"/>
      <w:r w:rsidR="00310423">
        <w:t xml:space="preserve"> sub-routine of each application</w:t>
      </w:r>
      <w:r>
        <w:t xml:space="preserve"> could use</w:t>
      </w:r>
      <w:r w:rsidR="002040A5">
        <w:t xml:space="preserve"> existing normal constructor and </w:t>
      </w:r>
      <w:proofErr w:type="spellStart"/>
      <w:r w:rsidR="002040A5">
        <w:t>producerstate</w:t>
      </w:r>
      <w:proofErr w:type="spellEnd"/>
      <w:r w:rsidR="002040A5">
        <w:t>/</w:t>
      </w:r>
      <w:proofErr w:type="spellStart"/>
      <w:r w:rsidR="002040A5">
        <w:t>consumerstate</w:t>
      </w:r>
      <w:proofErr w:type="spellEnd"/>
      <w:r w:rsidR="002040A5">
        <w:t xml:space="preserve"> handling flow to ensure dependency and populate internal data structure. </w:t>
      </w:r>
    </w:p>
    <w:p w14:paraId="292F73C4" w14:textId="5E6FD14B" w:rsidR="002040A5" w:rsidRPr="00310423" w:rsidRDefault="002040A5" w:rsidP="00310423">
      <w:r>
        <w:t xml:space="preserve">After state restore, each application and corresponding </w:t>
      </w:r>
      <w:proofErr w:type="spellStart"/>
      <w:r>
        <w:t>orchagent</w:t>
      </w:r>
      <w:proofErr w:type="spellEnd"/>
      <w:r>
        <w:t xml:space="preserve"> sub-routine should be able to remove any stale object/state and perform any needed create/set. </w:t>
      </w:r>
    </w:p>
    <w:p w14:paraId="50098A29" w14:textId="52122626" w:rsidR="00680F9D" w:rsidRPr="00680F9D" w:rsidRDefault="004A2C84" w:rsidP="009B4A02">
      <w:pPr>
        <w:pStyle w:val="Heading3"/>
      </w:pPr>
      <w:bookmarkStart w:id="118" w:name="_Toc513546292"/>
      <w:r>
        <w:lastRenderedPageBreak/>
        <w:t>Port</w:t>
      </w:r>
      <w:bookmarkEnd w:id="118"/>
    </w:p>
    <w:p w14:paraId="2FAB5F2F" w14:textId="532C7487" w:rsidR="004A2C84" w:rsidRDefault="004A2C84" w:rsidP="004A2C84">
      <w:pPr>
        <w:pStyle w:val="Heading3"/>
      </w:pPr>
      <w:bookmarkStart w:id="119" w:name="_Toc513546293"/>
      <w:r>
        <w:t>Lag/</w:t>
      </w:r>
      <w:proofErr w:type="spellStart"/>
      <w:r>
        <w:t>teamd</w:t>
      </w:r>
      <w:bookmarkEnd w:id="119"/>
      <w:proofErr w:type="spellEnd"/>
    </w:p>
    <w:p w14:paraId="2EC4D980" w14:textId="64888A53" w:rsidR="004A2C84" w:rsidRPr="004A2C84" w:rsidRDefault="004A2C84" w:rsidP="009B4A02">
      <w:pPr>
        <w:pStyle w:val="Heading3"/>
      </w:pPr>
      <w:bookmarkStart w:id="120" w:name="_Toc513546294"/>
      <w:proofErr w:type="spellStart"/>
      <w:r>
        <w:t>Fdb</w:t>
      </w:r>
      <w:bookmarkEnd w:id="120"/>
      <w:proofErr w:type="spellEnd"/>
    </w:p>
    <w:p w14:paraId="172DCD5F" w14:textId="48CBC34F" w:rsidR="004A2C84" w:rsidRDefault="004A2C84" w:rsidP="004A2C84">
      <w:pPr>
        <w:pStyle w:val="Heading3"/>
      </w:pPr>
      <w:bookmarkStart w:id="121" w:name="_Toc513546295"/>
      <w:r>
        <w:t>Arp</w:t>
      </w:r>
      <w:bookmarkEnd w:id="121"/>
    </w:p>
    <w:p w14:paraId="6B7F2FAA" w14:textId="5A53657F" w:rsidR="004A2C84" w:rsidRDefault="004A2C84" w:rsidP="004A2C84">
      <w:pPr>
        <w:pStyle w:val="Heading3"/>
      </w:pPr>
      <w:bookmarkStart w:id="122" w:name="_Toc513546296"/>
      <w:r>
        <w:t>Route</w:t>
      </w:r>
      <w:bookmarkEnd w:id="122"/>
    </w:p>
    <w:p w14:paraId="4C699AFE" w14:textId="0E21E749" w:rsidR="004A2C84" w:rsidRDefault="004A2C84" w:rsidP="004A2C84">
      <w:pPr>
        <w:pStyle w:val="Heading3"/>
      </w:pPr>
      <w:bookmarkStart w:id="123" w:name="_Toc513546297"/>
      <w:proofErr w:type="spellStart"/>
      <w:r>
        <w:t>Acl</w:t>
      </w:r>
      <w:bookmarkEnd w:id="123"/>
      <w:proofErr w:type="spellEnd"/>
    </w:p>
    <w:p w14:paraId="0A6BE4A8" w14:textId="1E313019" w:rsidR="004A2C84" w:rsidRDefault="004A2C84" w:rsidP="004A2C84">
      <w:pPr>
        <w:pStyle w:val="Heading3"/>
      </w:pPr>
      <w:bookmarkStart w:id="124" w:name="_Toc513546298"/>
      <w:r>
        <w:t>Buffer</w:t>
      </w:r>
      <w:bookmarkEnd w:id="124"/>
    </w:p>
    <w:p w14:paraId="600EDF7C" w14:textId="7C13123B" w:rsidR="004A2C84" w:rsidRDefault="004A2C84" w:rsidP="004A2C84">
      <w:pPr>
        <w:pStyle w:val="Heading3"/>
      </w:pPr>
      <w:bookmarkStart w:id="125" w:name="_Toc513546299"/>
      <w:proofErr w:type="spellStart"/>
      <w:r>
        <w:t>Qos</w:t>
      </w:r>
      <w:bookmarkEnd w:id="125"/>
      <w:proofErr w:type="spellEnd"/>
    </w:p>
    <w:p w14:paraId="7B405050" w14:textId="6467DACF" w:rsidR="004A2C84" w:rsidRDefault="004A2C84" w:rsidP="004A2C84">
      <w:pPr>
        <w:pStyle w:val="Heading3"/>
      </w:pPr>
      <w:bookmarkStart w:id="126" w:name="_Toc513546300"/>
      <w:r>
        <w:t>…</w:t>
      </w:r>
      <w:bookmarkEnd w:id="126"/>
    </w:p>
    <w:p w14:paraId="4C109194" w14:textId="77777777" w:rsidR="004A2C84" w:rsidRDefault="004A2C84" w:rsidP="00545528"/>
    <w:p w14:paraId="5BD39017" w14:textId="1B3288F8" w:rsidR="00680F9D" w:rsidRDefault="00680F9D" w:rsidP="00680F9D">
      <w:pPr>
        <w:pStyle w:val="Heading2"/>
      </w:pPr>
      <w:bookmarkStart w:id="127" w:name="_Toc513546301"/>
      <w:r>
        <w:t>Summary</w:t>
      </w:r>
      <w:bookmarkEnd w:id="127"/>
    </w:p>
    <w:tbl>
      <w:tblPr>
        <w:tblStyle w:val="TableGrid"/>
        <w:tblW w:w="0" w:type="auto"/>
        <w:tblLook w:val="04A0" w:firstRow="1" w:lastRow="0" w:firstColumn="1" w:lastColumn="0" w:noHBand="0" w:noVBand="1"/>
      </w:tblPr>
      <w:tblGrid>
        <w:gridCol w:w="2254"/>
        <w:gridCol w:w="1697"/>
        <w:gridCol w:w="1788"/>
        <w:gridCol w:w="1775"/>
        <w:gridCol w:w="1766"/>
      </w:tblGrid>
      <w:tr w:rsidR="00CD6F1E" w:rsidRPr="00CD6F1E" w14:paraId="79EA2298" w14:textId="77777777" w:rsidTr="00EF1389">
        <w:trPr>
          <w:trHeight w:val="278"/>
        </w:trPr>
        <w:tc>
          <w:tcPr>
            <w:tcW w:w="2254" w:type="dxa"/>
            <w:shd w:val="clear" w:color="auto" w:fill="C5E0B3" w:themeFill="accent6" w:themeFillTint="66"/>
          </w:tcPr>
          <w:p w14:paraId="44F6B31F" w14:textId="0B453714" w:rsidR="00CD6F1E" w:rsidRPr="00CD6F1E" w:rsidRDefault="00CD6F1E" w:rsidP="00545528">
            <w:pPr>
              <w:rPr>
                <w:color w:val="4472C4" w:themeColor="accent5"/>
              </w:rPr>
            </w:pPr>
            <w:r w:rsidRPr="00CD6F1E">
              <w:rPr>
                <w:color w:val="4472C4" w:themeColor="accent5"/>
              </w:rPr>
              <w:t>Layer</w:t>
            </w:r>
          </w:p>
        </w:tc>
        <w:tc>
          <w:tcPr>
            <w:tcW w:w="1697" w:type="dxa"/>
            <w:shd w:val="clear" w:color="auto" w:fill="C5E0B3" w:themeFill="accent6" w:themeFillTint="66"/>
          </w:tcPr>
          <w:p w14:paraId="474273BE" w14:textId="795EAE43" w:rsidR="00CD6F1E" w:rsidRPr="00CD6F1E" w:rsidRDefault="00CD6F1E" w:rsidP="00545528">
            <w:pPr>
              <w:rPr>
                <w:color w:val="4472C4" w:themeColor="accent5"/>
              </w:rPr>
            </w:pPr>
            <w:r w:rsidRPr="00CD6F1E">
              <w:rPr>
                <w:color w:val="4472C4" w:themeColor="accent5"/>
              </w:rPr>
              <w:t>Restore</w:t>
            </w:r>
          </w:p>
        </w:tc>
        <w:tc>
          <w:tcPr>
            <w:tcW w:w="1788" w:type="dxa"/>
            <w:shd w:val="clear" w:color="auto" w:fill="C5E0B3" w:themeFill="accent6" w:themeFillTint="66"/>
          </w:tcPr>
          <w:p w14:paraId="5B5F24CD" w14:textId="405042CA" w:rsidR="00CD6F1E" w:rsidRPr="00CD6F1E" w:rsidRDefault="00CD6F1E" w:rsidP="00545528">
            <w:pPr>
              <w:rPr>
                <w:color w:val="4472C4" w:themeColor="accent5"/>
              </w:rPr>
            </w:pPr>
            <w:r w:rsidRPr="00CD6F1E">
              <w:rPr>
                <w:color w:val="4472C4" w:themeColor="accent5"/>
              </w:rPr>
              <w:t>Reconciliation</w:t>
            </w:r>
          </w:p>
        </w:tc>
        <w:tc>
          <w:tcPr>
            <w:tcW w:w="1775" w:type="dxa"/>
            <w:shd w:val="clear" w:color="auto" w:fill="C5E0B3" w:themeFill="accent6" w:themeFillTint="66"/>
          </w:tcPr>
          <w:p w14:paraId="6C13B213" w14:textId="621F225D" w:rsidR="00CD6F1E" w:rsidRPr="00CD6F1E" w:rsidRDefault="00CD6F1E" w:rsidP="00545528">
            <w:pPr>
              <w:rPr>
                <w:color w:val="4472C4" w:themeColor="accent5"/>
              </w:rPr>
            </w:pPr>
            <w:proofErr w:type="spellStart"/>
            <w:r w:rsidRPr="00CD6F1E">
              <w:rPr>
                <w:color w:val="4472C4" w:themeColor="accent5"/>
              </w:rPr>
              <w:t>Idempotency</w:t>
            </w:r>
            <w:proofErr w:type="spellEnd"/>
          </w:p>
        </w:tc>
        <w:tc>
          <w:tcPr>
            <w:tcW w:w="1766" w:type="dxa"/>
            <w:shd w:val="clear" w:color="auto" w:fill="C5E0B3" w:themeFill="accent6" w:themeFillTint="66"/>
          </w:tcPr>
          <w:p w14:paraId="4AA3686E" w14:textId="68F5500D" w:rsidR="00CD6F1E" w:rsidRPr="00CD6F1E" w:rsidRDefault="00CD6F1E" w:rsidP="00545528">
            <w:pPr>
              <w:rPr>
                <w:color w:val="4472C4" w:themeColor="accent5"/>
              </w:rPr>
            </w:pPr>
            <w:r w:rsidRPr="00CD6F1E">
              <w:rPr>
                <w:color w:val="4472C4" w:themeColor="accent5"/>
              </w:rPr>
              <w:t xml:space="preserve">Dependency </w:t>
            </w:r>
            <w:r w:rsidR="005D2314">
              <w:rPr>
                <w:color w:val="4472C4" w:themeColor="accent5"/>
              </w:rPr>
              <w:t>management</w:t>
            </w:r>
          </w:p>
        </w:tc>
      </w:tr>
      <w:tr w:rsidR="00CD6F1E" w14:paraId="75D939E3" w14:textId="77777777" w:rsidTr="00CD6F1E">
        <w:trPr>
          <w:trHeight w:val="249"/>
        </w:trPr>
        <w:tc>
          <w:tcPr>
            <w:tcW w:w="2254" w:type="dxa"/>
          </w:tcPr>
          <w:p w14:paraId="263E0ADF" w14:textId="5F762199" w:rsidR="00CD6F1E" w:rsidRDefault="00CD6F1E" w:rsidP="00545528">
            <w:r>
              <w:t>Application/</w:t>
            </w:r>
            <w:proofErr w:type="spellStart"/>
            <w:r>
              <w:t>Orchagent</w:t>
            </w:r>
            <w:proofErr w:type="spellEnd"/>
          </w:p>
        </w:tc>
        <w:tc>
          <w:tcPr>
            <w:tcW w:w="1697" w:type="dxa"/>
          </w:tcPr>
          <w:p w14:paraId="3533C4FC" w14:textId="03247841" w:rsidR="00CD6F1E" w:rsidRDefault="00CD6F1E" w:rsidP="00545528">
            <w:r>
              <w:t>Y</w:t>
            </w:r>
          </w:p>
        </w:tc>
        <w:tc>
          <w:tcPr>
            <w:tcW w:w="1788" w:type="dxa"/>
          </w:tcPr>
          <w:p w14:paraId="1E18C553" w14:textId="023E55B5" w:rsidR="00CD6F1E" w:rsidRDefault="00CD6F1E" w:rsidP="00545528">
            <w:r>
              <w:t>Y</w:t>
            </w:r>
          </w:p>
        </w:tc>
        <w:tc>
          <w:tcPr>
            <w:tcW w:w="1775" w:type="dxa"/>
          </w:tcPr>
          <w:p w14:paraId="3756C976" w14:textId="39F7ECB5" w:rsidR="00CD6F1E" w:rsidRDefault="001E610B" w:rsidP="005C19FD">
            <w:r>
              <w:t>Y fo</w:t>
            </w:r>
            <w:ins w:id="128" w:author="Jipan Yang" w:date="2018-05-08T12:28:00Z">
              <w:r w:rsidR="005C19FD">
                <w:t xml:space="preserve">r </w:t>
              </w:r>
              <w:proofErr w:type="spellStart"/>
              <w:r w:rsidR="005C19FD">
                <w:t>LibSaiRedis</w:t>
              </w:r>
              <w:proofErr w:type="spellEnd"/>
              <w:r w:rsidR="005C19FD">
                <w:t xml:space="preserve"> interface</w:t>
              </w:r>
            </w:ins>
            <w:del w:id="129" w:author="Jipan Yang" w:date="2018-05-08T12:28:00Z">
              <w:r w:rsidDel="005C19FD">
                <w:delText>r orchagent</w:delText>
              </w:r>
              <w:r w:rsidR="00EA3055" w:rsidDel="005C19FD">
                <w:delText xml:space="preserve"> during restore</w:delText>
              </w:r>
            </w:del>
          </w:p>
        </w:tc>
        <w:tc>
          <w:tcPr>
            <w:tcW w:w="1766" w:type="dxa"/>
          </w:tcPr>
          <w:p w14:paraId="177B7236" w14:textId="1E7E9C78" w:rsidR="00CD6F1E" w:rsidRDefault="00CD6F1E" w:rsidP="00545528">
            <w:r>
              <w:t>Y</w:t>
            </w:r>
          </w:p>
        </w:tc>
      </w:tr>
      <w:tr w:rsidR="00CD6F1E" w14:paraId="31167037" w14:textId="77777777" w:rsidTr="00CD6F1E">
        <w:trPr>
          <w:trHeight w:val="278"/>
        </w:trPr>
        <w:tc>
          <w:tcPr>
            <w:tcW w:w="2254" w:type="dxa"/>
          </w:tcPr>
          <w:p w14:paraId="298EA31E" w14:textId="51F3E64A" w:rsidR="00CD6F1E" w:rsidRDefault="00CD6F1E" w:rsidP="00545528">
            <w:proofErr w:type="spellStart"/>
            <w:r>
              <w:t>Syncd</w:t>
            </w:r>
            <w:proofErr w:type="spellEnd"/>
          </w:p>
        </w:tc>
        <w:tc>
          <w:tcPr>
            <w:tcW w:w="1697" w:type="dxa"/>
          </w:tcPr>
          <w:p w14:paraId="60146DDE" w14:textId="29260D5D" w:rsidR="00CD6F1E" w:rsidRDefault="00CD6F1E" w:rsidP="00545528">
            <w:r>
              <w:t>Y</w:t>
            </w:r>
          </w:p>
        </w:tc>
        <w:tc>
          <w:tcPr>
            <w:tcW w:w="1788" w:type="dxa"/>
          </w:tcPr>
          <w:p w14:paraId="0AC7D1CA" w14:textId="2C6AB4E8" w:rsidR="00CD6F1E" w:rsidRDefault="00CD6F1E" w:rsidP="00545528">
            <w:r>
              <w:t>N</w:t>
            </w:r>
          </w:p>
        </w:tc>
        <w:tc>
          <w:tcPr>
            <w:tcW w:w="1775" w:type="dxa"/>
          </w:tcPr>
          <w:p w14:paraId="2EC7FAB1" w14:textId="7740B178" w:rsidR="00CD6F1E" w:rsidRDefault="005C19FD" w:rsidP="00545528">
            <w:ins w:id="130" w:author="Jipan Yang" w:date="2018-05-08T12:28:00Z">
              <w:r>
                <w:t>Good to have</w:t>
              </w:r>
            </w:ins>
            <w:del w:id="131" w:author="Jipan Yang" w:date="2018-05-08T12:28:00Z">
              <w:r w:rsidR="002949F2" w:rsidDel="005C19FD">
                <w:delText>Y</w:delText>
              </w:r>
            </w:del>
          </w:p>
        </w:tc>
        <w:tc>
          <w:tcPr>
            <w:tcW w:w="1766" w:type="dxa"/>
          </w:tcPr>
          <w:p w14:paraId="48E916A4" w14:textId="7A457A89" w:rsidR="00CD6F1E" w:rsidRDefault="00CD6F1E" w:rsidP="00545528">
            <w:r>
              <w:t>Good to have</w:t>
            </w:r>
          </w:p>
        </w:tc>
      </w:tr>
      <w:tr w:rsidR="00CD6F1E" w14:paraId="06117F95" w14:textId="77777777" w:rsidTr="00CD6F1E">
        <w:trPr>
          <w:trHeight w:val="268"/>
        </w:trPr>
        <w:tc>
          <w:tcPr>
            <w:tcW w:w="2254" w:type="dxa"/>
          </w:tcPr>
          <w:p w14:paraId="44DBB144" w14:textId="14D67A74" w:rsidR="00CD6F1E" w:rsidRDefault="00CD6F1E" w:rsidP="00545528">
            <w:proofErr w:type="spellStart"/>
            <w:r>
              <w:t>LibSAI</w:t>
            </w:r>
            <w:proofErr w:type="spellEnd"/>
            <w:r>
              <w:t>/ASIC</w:t>
            </w:r>
          </w:p>
        </w:tc>
        <w:tc>
          <w:tcPr>
            <w:tcW w:w="1697" w:type="dxa"/>
          </w:tcPr>
          <w:p w14:paraId="3B2C5BE3" w14:textId="33DB61A9" w:rsidR="00CD6F1E" w:rsidRDefault="00CD6F1E" w:rsidP="00545528">
            <w:r>
              <w:t>Y</w:t>
            </w:r>
          </w:p>
        </w:tc>
        <w:tc>
          <w:tcPr>
            <w:tcW w:w="1788" w:type="dxa"/>
          </w:tcPr>
          <w:p w14:paraId="2FCDF9AB" w14:textId="14AAEBF2" w:rsidR="00CD6F1E" w:rsidRDefault="00CD6F1E" w:rsidP="00545528">
            <w:r>
              <w:t>N</w:t>
            </w:r>
          </w:p>
        </w:tc>
        <w:tc>
          <w:tcPr>
            <w:tcW w:w="1775" w:type="dxa"/>
          </w:tcPr>
          <w:p w14:paraId="0BEFE5AC" w14:textId="78EDBE9E" w:rsidR="00CD6F1E" w:rsidRDefault="00CD6F1E" w:rsidP="00545528">
            <w:r>
              <w:t>Good to have</w:t>
            </w:r>
          </w:p>
        </w:tc>
        <w:tc>
          <w:tcPr>
            <w:tcW w:w="1766" w:type="dxa"/>
          </w:tcPr>
          <w:p w14:paraId="0D4AB514" w14:textId="567ADCE5" w:rsidR="00CD6F1E" w:rsidRDefault="00CD6F1E" w:rsidP="00545528">
            <w:r>
              <w:t>Good to have</w:t>
            </w:r>
          </w:p>
        </w:tc>
      </w:tr>
    </w:tbl>
    <w:p w14:paraId="730829A5" w14:textId="77777777" w:rsidR="00680F9D" w:rsidRDefault="00680F9D" w:rsidP="00545528"/>
    <w:p w14:paraId="4E64D740" w14:textId="77777777" w:rsidR="00EA25A2" w:rsidRDefault="00EA25A2" w:rsidP="00EA25A2">
      <w:pPr>
        <w:pStyle w:val="Heading2"/>
      </w:pPr>
      <w:bookmarkStart w:id="132" w:name="_Toc513546302"/>
      <w:r>
        <w:t>Approach evaluation</w:t>
      </w:r>
      <w:bookmarkEnd w:id="132"/>
    </w:p>
    <w:p w14:paraId="0DA29861" w14:textId="77777777" w:rsidR="00EA25A2" w:rsidRDefault="00EA25A2" w:rsidP="00EA25A2">
      <w:pPr>
        <w:pStyle w:val="Heading3"/>
      </w:pPr>
      <w:bookmarkStart w:id="133" w:name="_Toc513546303"/>
      <w:r>
        <w:t>Advantages</w:t>
      </w:r>
      <w:bookmarkEnd w:id="133"/>
    </w:p>
    <w:p w14:paraId="31BC8AD2" w14:textId="6900B025" w:rsidR="00EA25A2" w:rsidRDefault="00EA25A2" w:rsidP="00EA25A2">
      <w:pPr>
        <w:pStyle w:val="ListParagraph"/>
        <w:numPr>
          <w:ilvl w:val="0"/>
          <w:numId w:val="42"/>
        </w:numPr>
      </w:pPr>
      <w:r>
        <w:t>straightforward logic, simple to implement for most upgrade/restart cases.</w:t>
      </w:r>
    </w:p>
    <w:p w14:paraId="29265C01" w14:textId="61D09581" w:rsidR="00EA25A2" w:rsidRDefault="00EA25A2" w:rsidP="00EA25A2">
      <w:pPr>
        <w:pStyle w:val="ListParagraph"/>
        <w:numPr>
          <w:ilvl w:val="0"/>
          <w:numId w:val="42"/>
        </w:numPr>
      </w:pPr>
      <w:r>
        <w:t>Layer/applications decoupled, easy to divide and conquer.</w:t>
      </w:r>
    </w:p>
    <w:p w14:paraId="55AC43B6" w14:textId="60A5CB3D" w:rsidR="006D42E9" w:rsidRPr="00E04337" w:rsidRDefault="008637EE" w:rsidP="00EA25A2">
      <w:pPr>
        <w:pStyle w:val="ListParagraph"/>
        <w:numPr>
          <w:ilvl w:val="0"/>
          <w:numId w:val="42"/>
        </w:numPr>
      </w:pPr>
      <w:r>
        <w:t xml:space="preserve">Each </w:t>
      </w:r>
      <w:proofErr w:type="spellStart"/>
      <w:r>
        <w:t>docker</w:t>
      </w:r>
      <w:proofErr w:type="spellEnd"/>
      <w:r>
        <w:t xml:space="preserve"> </w:t>
      </w:r>
      <w:proofErr w:type="spellStart"/>
      <w:r>
        <w:t>self contained</w:t>
      </w:r>
      <w:proofErr w:type="spellEnd"/>
      <w:r>
        <w:t>, is p</w:t>
      </w:r>
      <w:r w:rsidR="008500EB">
        <w:t xml:space="preserve">repared for unplanned warm restart of </w:t>
      </w:r>
      <w:proofErr w:type="spellStart"/>
      <w:r w:rsidR="008500EB">
        <w:t>swss</w:t>
      </w:r>
      <w:proofErr w:type="spellEnd"/>
      <w:r w:rsidR="008500EB">
        <w:t xml:space="preserve"> process and other network applications.</w:t>
      </w:r>
    </w:p>
    <w:p w14:paraId="3FA4514E" w14:textId="77777777" w:rsidR="00EA25A2" w:rsidRDefault="00EA25A2" w:rsidP="00EA25A2">
      <w:pPr>
        <w:pStyle w:val="Heading3"/>
      </w:pPr>
      <w:bookmarkStart w:id="134" w:name="_Toc513546304"/>
      <w:r>
        <w:t>Concerns/Issues with this approach</w:t>
      </w:r>
      <w:bookmarkEnd w:id="134"/>
    </w:p>
    <w:p w14:paraId="1DCFE6FE" w14:textId="7BD2575B" w:rsidR="00EA25A2" w:rsidRDefault="00350540" w:rsidP="00EA25A2">
      <w:pPr>
        <w:pStyle w:val="ListParagraph"/>
        <w:numPr>
          <w:ilvl w:val="0"/>
          <w:numId w:val="43"/>
        </w:numPr>
      </w:pPr>
      <w:proofErr w:type="spellStart"/>
      <w:r>
        <w:t>Orchagent</w:t>
      </w:r>
      <w:proofErr w:type="spellEnd"/>
      <w:r>
        <w:t xml:space="preserve"> software</w:t>
      </w:r>
      <w:r w:rsidR="00EA25A2">
        <w:t xml:space="preserve"> upgrade could be handy</w:t>
      </w:r>
      <w:r w:rsidR="00152970">
        <w:t>,</w:t>
      </w:r>
      <w:r w:rsidR="00EA25A2">
        <w:t xml:space="preserve"> especially for </w:t>
      </w:r>
      <w:r w:rsidR="0044702B">
        <w:t xml:space="preserve">the </w:t>
      </w:r>
      <w:r w:rsidR="00EA25A2">
        <w:t xml:space="preserve">cases of SAI object replace which requires </w:t>
      </w:r>
      <w:proofErr w:type="spellStart"/>
      <w:r w:rsidR="00EA25A2">
        <w:t>Orchagent</w:t>
      </w:r>
      <w:proofErr w:type="spellEnd"/>
      <w:r w:rsidR="00EA25A2">
        <w:t xml:space="preserve"> to have </w:t>
      </w:r>
      <w:r w:rsidR="00152970">
        <w:t>use-once code to handle in service upgrade.</w:t>
      </w:r>
    </w:p>
    <w:p w14:paraId="0F4CF994" w14:textId="497ECF79" w:rsidR="00CD6F1E" w:rsidRDefault="00CD6F1E" w:rsidP="009B4A02">
      <w:pPr>
        <w:ind w:left="360"/>
      </w:pPr>
    </w:p>
    <w:p w14:paraId="152A3313" w14:textId="3CB6CF45" w:rsidR="00702139" w:rsidRDefault="00702139" w:rsidP="00702139">
      <w:pPr>
        <w:pStyle w:val="Heading1"/>
      </w:pPr>
      <w:bookmarkStart w:id="135" w:name="_Toc513546305"/>
      <w:r>
        <w:t xml:space="preserve">Proposal 2: Reconciliation at </w:t>
      </w:r>
      <w:proofErr w:type="spellStart"/>
      <w:r>
        <w:t>syncd</w:t>
      </w:r>
      <w:bookmarkEnd w:id="135"/>
      <w:proofErr w:type="spellEnd"/>
    </w:p>
    <w:p w14:paraId="51A996CF" w14:textId="5F7145BD" w:rsidR="003A3702" w:rsidRDefault="004A2C84" w:rsidP="004A2C84">
      <w:pPr>
        <w:pStyle w:val="Heading2"/>
      </w:pPr>
      <w:bookmarkStart w:id="136" w:name="_Toc513546306"/>
      <w:r>
        <w:t xml:space="preserve">The existing </w:t>
      </w:r>
      <w:proofErr w:type="spellStart"/>
      <w:r>
        <w:t>syncd</w:t>
      </w:r>
      <w:proofErr w:type="spellEnd"/>
      <w:r>
        <w:t xml:space="preserve"> INIT/APPLY view framework</w:t>
      </w:r>
      <w:bookmarkEnd w:id="136"/>
    </w:p>
    <w:p w14:paraId="17321F8E" w14:textId="77777777" w:rsidR="00BB5459" w:rsidRDefault="00A747B7" w:rsidP="006F5CB8">
      <w:r>
        <w:t xml:space="preserve">Essentially there will be two views created for warm restart. The current view represents the ASIC state before shutdown, temp view represents </w:t>
      </w:r>
      <w:r w:rsidR="00BB5459">
        <w:t>the new intended ASIC state after restart.</w:t>
      </w:r>
    </w:p>
    <w:p w14:paraId="19F94E82" w14:textId="3F2E36A8" w:rsidR="00DE0595" w:rsidRDefault="00BB5459" w:rsidP="006F5CB8">
      <w:r>
        <w:t xml:space="preserve">Based on the SAI object data model, each view is a directed acyclic graph, all(?) objects are linked together. </w:t>
      </w:r>
    </w:p>
    <w:p w14:paraId="6A7C7276" w14:textId="4A46122D" w:rsidR="00BB5459" w:rsidRDefault="00DE0595" w:rsidP="009B4A02">
      <w:pPr>
        <w:pStyle w:val="Heading3"/>
      </w:pPr>
      <w:bookmarkStart w:id="137" w:name="_Toc513546307"/>
      <w:r>
        <w:lastRenderedPageBreak/>
        <w:t>I</w:t>
      </w:r>
      <w:r w:rsidR="00BB5459">
        <w:t>nvariants</w:t>
      </w:r>
      <w:r w:rsidR="001B4C80">
        <w:t xml:space="preserve"> for view comparis</w:t>
      </w:r>
      <w:r>
        <w:t>on</w:t>
      </w:r>
      <w:bookmarkEnd w:id="137"/>
    </w:p>
    <w:p w14:paraId="5C7BDFBD" w14:textId="2557D883" w:rsidR="00BB5459" w:rsidRDefault="00BB5459" w:rsidP="009B4A02">
      <w:pPr>
        <w:pStyle w:val="Heading4"/>
      </w:pPr>
      <w:r>
        <w:t>Switch internal objects discovered vis SAI get operation.</w:t>
      </w:r>
    </w:p>
    <w:p w14:paraId="766AF23C" w14:textId="1DF32478" w:rsidR="00BB5459" w:rsidRDefault="00BB5459" w:rsidP="006F5CB8">
      <w:r>
        <w:t xml:space="preserve">They include </w:t>
      </w:r>
      <w:r w:rsidRPr="00BB5459">
        <w:t>SAI_OBJECT_TYPE_PORT</w:t>
      </w:r>
      <w:r>
        <w:t xml:space="preserve">, </w:t>
      </w:r>
      <w:r w:rsidRPr="00BB5459">
        <w:t>SAI_OBJECT_TYPE_QUEUE</w:t>
      </w:r>
      <w:r>
        <w:t xml:space="preserve">, </w:t>
      </w:r>
      <w:r w:rsidRPr="00BB5459">
        <w:t>SAI_OBJECT_TYPE_SCHEDULER_GROUP</w:t>
      </w:r>
      <w:r>
        <w:t xml:space="preserve">, </w:t>
      </w:r>
      <w:r w:rsidR="00A83238" w:rsidRPr="00A83238">
        <w:t>SAI_OBJECT_TYPE_SCHEDULER_GROUP</w:t>
      </w:r>
      <w:r w:rsidR="00A83238">
        <w:t xml:space="preserve"> and a few more.  </w:t>
      </w:r>
    </w:p>
    <w:p w14:paraId="75C8B86B" w14:textId="77777777" w:rsidR="002B571B" w:rsidRDefault="00005005" w:rsidP="006F5CB8">
      <w:r>
        <w:t xml:space="preserve">It is assumed that the </w:t>
      </w:r>
      <w:r w:rsidR="002B571B">
        <w:t>RID/</w:t>
      </w:r>
      <w:r>
        <w:t xml:space="preserve">VID for those objects keep the same. </w:t>
      </w:r>
      <w:r w:rsidR="00833725">
        <w:t xml:space="preserve"> </w:t>
      </w:r>
      <w:r>
        <w:t xml:space="preserve"> </w:t>
      </w:r>
    </w:p>
    <w:p w14:paraId="575D9226" w14:textId="36A93123" w:rsidR="002B571B" w:rsidRDefault="002B571B" w:rsidP="006F5CB8">
      <w:r w:rsidRPr="009B4A02">
        <w:rPr>
          <w:b/>
        </w:rPr>
        <w:t>Question 1</w:t>
      </w:r>
      <w:r>
        <w:t>: what if there is change with those discovered object after version change?</w:t>
      </w:r>
    </w:p>
    <w:p w14:paraId="6FF01FE5" w14:textId="03D903CC" w:rsidR="002B571B" w:rsidRDefault="002B571B" w:rsidP="006F5CB8">
      <w:r w:rsidRPr="009B4A02">
        <w:rPr>
          <w:b/>
        </w:rPr>
        <w:t>Question 2</w:t>
      </w:r>
      <w:r>
        <w:t>: what if some of the discovered objects got changed? Like dynamic port breakout case.</w:t>
      </w:r>
    </w:p>
    <w:p w14:paraId="76DA3941" w14:textId="217976C7" w:rsidR="00DE0595" w:rsidRDefault="001B08B4" w:rsidP="009B4A02">
      <w:pPr>
        <w:pStyle w:val="Heading4"/>
      </w:pPr>
      <w:r>
        <w:t>Configured</w:t>
      </w:r>
      <w:r w:rsidR="00DE0595">
        <w:t xml:space="preserve"> attribute values like VLAN id, interface IP and etc.</w:t>
      </w:r>
    </w:p>
    <w:p w14:paraId="731C13DD" w14:textId="70819BEE" w:rsidR="00DE0595" w:rsidRDefault="00DE0595" w:rsidP="006F5CB8">
      <w:r>
        <w:t xml:space="preserve"> There could be change to the configured value, those not being changed may work as invariants.</w:t>
      </w:r>
    </w:p>
    <w:p w14:paraId="37AFB104" w14:textId="77777777" w:rsidR="00D306C1" w:rsidRDefault="00252696" w:rsidP="006F5CB8">
      <w:r w:rsidRPr="009B4A02">
        <w:rPr>
          <w:b/>
        </w:rPr>
        <w:t>Question 3</w:t>
      </w:r>
      <w:r>
        <w:t xml:space="preserve">: </w:t>
      </w:r>
      <w:r w:rsidR="00EA40AD">
        <w:t xml:space="preserve"> could some virtual OIDs for created objects in </w:t>
      </w:r>
      <w:proofErr w:type="spellStart"/>
      <w:r w:rsidR="00EA40AD">
        <w:t>tmp</w:t>
      </w:r>
      <w:proofErr w:type="spellEnd"/>
      <w:r w:rsidR="00EA40AD">
        <w:t xml:space="preserve"> view coincidently match with object in current view, but the objects are different?  </w:t>
      </w:r>
      <w:proofErr w:type="spellStart"/>
      <w:proofErr w:type="gramStart"/>
      <w:r w:rsidR="00EA40AD">
        <w:t>matchOids</w:t>
      </w:r>
      <w:proofErr w:type="spellEnd"/>
      <w:r w:rsidR="00EA40AD">
        <w:t>(</w:t>
      </w:r>
      <w:proofErr w:type="gramEnd"/>
      <w:r w:rsidR="00EA40AD">
        <w:t>).</w:t>
      </w:r>
    </w:p>
    <w:p w14:paraId="0C25D736" w14:textId="77777777" w:rsidR="005C39FB" w:rsidRDefault="005C39FB" w:rsidP="009B4A02">
      <w:pPr>
        <w:pStyle w:val="Heading3"/>
      </w:pPr>
      <w:bookmarkStart w:id="138" w:name="_Toc513546308"/>
      <w:r>
        <w:t>View comparison logic</w:t>
      </w:r>
      <w:bookmarkEnd w:id="138"/>
    </w:p>
    <w:p w14:paraId="68BE2912" w14:textId="10DCA863" w:rsidR="005C39FB" w:rsidRDefault="005C39FB" w:rsidP="006F5CB8">
      <w:r>
        <w:t xml:space="preserve">Utilizing the meta </w:t>
      </w:r>
      <w:r w:rsidR="001A11F2">
        <w:t>data of object, w</w:t>
      </w:r>
      <w:r>
        <w:t xml:space="preserve">ith those invariants as anchor points, </w:t>
      </w:r>
      <w:r w:rsidR="001A11F2">
        <w:t xml:space="preserve">for each object in temp view, it starts as root of a tree and go down to all layer of children node until leaf </w:t>
      </w:r>
      <w:r w:rsidR="001C55F0">
        <w:t>to find best match.</w:t>
      </w:r>
    </w:p>
    <w:p w14:paraId="7C34A152" w14:textId="4E69B443" w:rsidR="001C55F0" w:rsidRDefault="001C55F0" w:rsidP="006F5CB8">
      <w:r>
        <w:t>If no match is found, the object in temp view should be created, it is object CREATE operation.</w:t>
      </w:r>
    </w:p>
    <w:p w14:paraId="3519DC91" w14:textId="3E2A8960" w:rsidR="001C55F0" w:rsidRDefault="001C55F0" w:rsidP="006F5CB8">
      <w:r>
        <w:t>If best match is found, but there is attributes different between the object in temp view and current view, SET operation should be performed.</w:t>
      </w:r>
    </w:p>
    <w:p w14:paraId="710F2D0F" w14:textId="77777777" w:rsidR="002A6639" w:rsidRDefault="001C55F0" w:rsidP="006F5CB8">
      <w:r>
        <w:t xml:space="preserve">Exact match yields </w:t>
      </w:r>
      <w:r w:rsidR="002A6639">
        <w:t>Temp VID to Current VID translation, which also paves the way for upper layer comparison.</w:t>
      </w:r>
    </w:p>
    <w:p w14:paraId="483541CF" w14:textId="6543D349" w:rsidR="001C55F0" w:rsidRDefault="005324EE" w:rsidP="006F5CB8">
      <w:r>
        <w:t>All objects in current VIEW which have reference count 0 at the end should be deleted, REMOVE operation.</w:t>
      </w:r>
      <w:r w:rsidR="001C55F0">
        <w:t xml:space="preserve"> </w:t>
      </w:r>
    </w:p>
    <w:p w14:paraId="760D84FD" w14:textId="3B565F96" w:rsidR="005324EE" w:rsidRDefault="005324EE" w:rsidP="006F5CB8">
      <w:r w:rsidRPr="009B4A02">
        <w:rPr>
          <w:b/>
        </w:rPr>
        <w:t>Question 4</w:t>
      </w:r>
      <w:r>
        <w:t xml:space="preserve">:  how to handle two objects with exactly same attributes?   Example: overlay loopback RIF and underlay loopback RIF.   VRF and possibly some other object in same situation? </w:t>
      </w:r>
    </w:p>
    <w:p w14:paraId="09BE6B4E" w14:textId="73A324A3" w:rsidR="00B6716D" w:rsidRDefault="00B6716D" w:rsidP="006F5CB8">
      <w:r w:rsidRPr="00514F0A">
        <w:rPr>
          <w:b/>
        </w:rPr>
        <w:t>Question</w:t>
      </w:r>
      <w:r w:rsidR="007E4A93" w:rsidRPr="00514F0A">
        <w:rPr>
          <w:b/>
        </w:rPr>
        <w:t xml:space="preserve"> </w:t>
      </w:r>
      <w:r w:rsidRPr="00514F0A">
        <w:rPr>
          <w:b/>
        </w:rPr>
        <w:t>5:</w:t>
      </w:r>
      <w:r>
        <w:t xml:space="preserve">  New version of software call </w:t>
      </w:r>
      <w:proofErr w:type="gramStart"/>
      <w:r>
        <w:t>create(</w:t>
      </w:r>
      <w:proofErr w:type="gramEnd"/>
      <w:r>
        <w:t xml:space="preserve">) API with one extra attribute,  how will that be handled?  Old way of </w:t>
      </w:r>
      <w:proofErr w:type="gramStart"/>
      <w:r>
        <w:t>create(</w:t>
      </w:r>
      <w:proofErr w:type="gramEnd"/>
      <w:r>
        <w:t>) plus set() for the extra attribute, or delete the existing object then create a brand new one?</w:t>
      </w:r>
    </w:p>
    <w:p w14:paraId="3EC9DB26" w14:textId="04F19813" w:rsidR="007E4A93" w:rsidRDefault="007E4A93" w:rsidP="006F5CB8">
      <w:r w:rsidRPr="00514F0A">
        <w:rPr>
          <w:b/>
        </w:rPr>
        <w:t>Question 6:</w:t>
      </w:r>
      <w:r>
        <w:t xml:space="preserve"> </w:t>
      </w:r>
      <w:proofErr w:type="spellStart"/>
      <w:proofErr w:type="gramStart"/>
      <w:r w:rsidR="00594AE9" w:rsidRPr="00594AE9">
        <w:t>findCurrentBestMatchForGenericObject</w:t>
      </w:r>
      <w:proofErr w:type="spellEnd"/>
      <w:r w:rsidR="00594AE9">
        <w:t>(</w:t>
      </w:r>
      <w:proofErr w:type="gramEnd"/>
      <w:r w:rsidR="00594AE9">
        <w:t xml:space="preserve">),  the method looks dynamic.  What we need is deterministic processing which matches exactly what </w:t>
      </w:r>
      <w:proofErr w:type="spellStart"/>
      <w:r w:rsidR="00594AE9">
        <w:t>orchagent</w:t>
      </w:r>
      <w:proofErr w:type="spellEnd"/>
      <w:r w:rsidR="00594AE9">
        <w:t xml:space="preserve"> will do (if same operation is to be done there instead),</w:t>
      </w:r>
      <w:r w:rsidR="007E62E3">
        <w:t xml:space="preserve"> no new unnecessary </w:t>
      </w:r>
      <w:r w:rsidR="00F14848">
        <w:t>REMOVE/SET/CREATE,</w:t>
      </w:r>
      <w:r w:rsidR="00594AE9">
        <w:t xml:space="preserve"> how to guarantee that?</w:t>
      </w:r>
    </w:p>
    <w:p w14:paraId="04DB97D6" w14:textId="21991C95" w:rsidR="005324EE" w:rsidRDefault="001309FE" w:rsidP="009B4A02">
      <w:pPr>
        <w:pStyle w:val="Heading2"/>
      </w:pPr>
      <w:bookmarkStart w:id="139" w:name="_Toc513546309"/>
      <w:r>
        <w:t>Approach evaluation</w:t>
      </w:r>
      <w:bookmarkEnd w:id="139"/>
    </w:p>
    <w:p w14:paraId="05641A50" w14:textId="25B35D6D" w:rsidR="001309FE" w:rsidRDefault="001309FE" w:rsidP="009B4A02">
      <w:pPr>
        <w:pStyle w:val="Heading3"/>
      </w:pPr>
      <w:bookmarkStart w:id="140" w:name="_Toc513546310"/>
      <w:r>
        <w:t>Advantages</w:t>
      </w:r>
      <w:bookmarkEnd w:id="140"/>
    </w:p>
    <w:p w14:paraId="6C522070" w14:textId="7916B679" w:rsidR="001309FE" w:rsidRDefault="001309FE" w:rsidP="009B4A02">
      <w:pPr>
        <w:pStyle w:val="ListParagraph"/>
        <w:numPr>
          <w:ilvl w:val="0"/>
          <w:numId w:val="42"/>
        </w:numPr>
      </w:pPr>
      <w:r>
        <w:t xml:space="preserve">Much simpler warm restart processing for </w:t>
      </w:r>
      <w:proofErr w:type="spellStart"/>
      <w:r>
        <w:t>orchagent</w:t>
      </w:r>
      <w:proofErr w:type="spellEnd"/>
      <w:del w:id="141" w:author="Jipan Yang" w:date="2018-05-08T12:29:00Z">
        <w:r w:rsidDel="0098255C">
          <w:delText xml:space="preserve"> and network application layers</w:delText>
        </w:r>
      </w:del>
      <w:r>
        <w:t>.</w:t>
      </w:r>
    </w:p>
    <w:p w14:paraId="6D13F86F" w14:textId="7A07BD11" w:rsidR="001309FE" w:rsidRPr="009B4A02" w:rsidRDefault="001309FE" w:rsidP="009B4A02">
      <w:pPr>
        <w:pStyle w:val="ListParagraph"/>
        <w:numPr>
          <w:ilvl w:val="0"/>
          <w:numId w:val="42"/>
        </w:numPr>
      </w:pPr>
      <w:r>
        <w:t>Generic processing based on SAI object model.</w:t>
      </w:r>
    </w:p>
    <w:p w14:paraId="775CB0C6" w14:textId="77777777" w:rsidR="005324EE" w:rsidRDefault="005324EE" w:rsidP="009B4A02">
      <w:pPr>
        <w:pStyle w:val="Heading3"/>
      </w:pPr>
      <w:bookmarkStart w:id="142" w:name="_Toc513546311"/>
      <w:r>
        <w:t>Concerns/Issues with this approach</w:t>
      </w:r>
      <w:bookmarkEnd w:id="142"/>
    </w:p>
    <w:p w14:paraId="4E88A2F3" w14:textId="636496D6" w:rsidR="001309FE" w:rsidRDefault="001309FE" w:rsidP="009B4A02">
      <w:pPr>
        <w:pStyle w:val="ListParagraph"/>
        <w:numPr>
          <w:ilvl w:val="0"/>
          <w:numId w:val="43"/>
        </w:numPr>
      </w:pPr>
      <w:r>
        <w:t xml:space="preserve">Highly complex logic in </w:t>
      </w:r>
      <w:proofErr w:type="spellStart"/>
      <w:r>
        <w:t>syncd</w:t>
      </w:r>
      <w:proofErr w:type="spellEnd"/>
    </w:p>
    <w:p w14:paraId="61530936" w14:textId="523798EC" w:rsidR="001309FE" w:rsidRDefault="001309FE" w:rsidP="009B4A02">
      <w:pPr>
        <w:pStyle w:val="ListParagraph"/>
        <w:numPr>
          <w:ilvl w:val="0"/>
          <w:numId w:val="43"/>
        </w:numPr>
      </w:pPr>
      <w:r>
        <w:lastRenderedPageBreak/>
        <w:t xml:space="preserve">Warm restart of upper layer applications closely coupled with </w:t>
      </w:r>
      <w:proofErr w:type="spellStart"/>
      <w:r>
        <w:t>syncd</w:t>
      </w:r>
      <w:proofErr w:type="spellEnd"/>
      <w:r>
        <w:t>.</w:t>
      </w:r>
      <w:r w:rsidR="008637EE">
        <w:t xml:space="preserve"> </w:t>
      </w:r>
    </w:p>
    <w:p w14:paraId="60E8AD47" w14:textId="1F3C9F31" w:rsidR="001309FE" w:rsidRDefault="001309FE" w:rsidP="009B4A02">
      <w:pPr>
        <w:pStyle w:val="ListParagraph"/>
        <w:numPr>
          <w:ilvl w:val="0"/>
          <w:numId w:val="43"/>
        </w:numPr>
      </w:pPr>
      <w:r>
        <w:t xml:space="preserve">Various corner cases from SAI object model and changes in SAI object model itself </w:t>
      </w:r>
      <w:r w:rsidR="00CA744A">
        <w:t>have to be handled.</w:t>
      </w:r>
      <w:r>
        <w:t xml:space="preserve"> </w:t>
      </w:r>
    </w:p>
    <w:p w14:paraId="0BBCFAAB" w14:textId="741AE683" w:rsidR="006F5CB8" w:rsidRPr="006F5CB8" w:rsidRDefault="006F5CB8" w:rsidP="009B4A02">
      <w:pPr>
        <w:pStyle w:val="Heading2"/>
        <w:numPr>
          <w:ilvl w:val="0"/>
          <w:numId w:val="0"/>
        </w:numPr>
      </w:pPr>
    </w:p>
    <w:sectPr w:rsidR="006F5CB8" w:rsidRPr="006F5CB8" w:rsidSect="002D4814">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78F95" w14:textId="77777777" w:rsidR="006C5965" w:rsidRDefault="006C5965" w:rsidP="002A5AF4">
      <w:pPr>
        <w:spacing w:after="0" w:line="240" w:lineRule="auto"/>
      </w:pPr>
      <w:r>
        <w:separator/>
      </w:r>
    </w:p>
  </w:endnote>
  <w:endnote w:type="continuationSeparator" w:id="0">
    <w:p w14:paraId="0D5645AC" w14:textId="77777777" w:rsidR="006C5965" w:rsidRDefault="006C5965" w:rsidP="002A5AF4">
      <w:pPr>
        <w:spacing w:after="0" w:line="240" w:lineRule="auto"/>
      </w:pPr>
      <w:r>
        <w:continuationSeparator/>
      </w:r>
    </w:p>
  </w:endnote>
  <w:endnote w:type="continuationNotice" w:id="1">
    <w:p w14:paraId="519E1EBF" w14:textId="77777777" w:rsidR="006C5965" w:rsidRDefault="006C59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宋体">
    <w:charset w:val="86"/>
    <w:family w:val="auto"/>
    <w:pitch w:val="variable"/>
    <w:sig w:usb0="00000003" w:usb1="288F0000" w:usb2="00000016" w:usb3="00000000" w:csb0="00040001" w:csb1="00000000"/>
  </w:font>
  <w:font w:name="Museo Sans For Dell">
    <w:charset w:val="00"/>
    <w:family w:val="auto"/>
    <w:pitch w:val="variable"/>
    <w:sig w:usb0="A00000AF" w:usb1="4000004B" w:usb2="00000000" w:usb3="00000000" w:csb0="00000093"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10022FF" w:usb1="C000E47F" w:usb2="00000029" w:usb3="00000000" w:csb0="000001DF" w:csb1="00000000"/>
  </w:font>
  <w:font w:name="MS Mincho">
    <w:panose1 w:val="02020609040205080304"/>
    <w:charset w:val="80"/>
    <w:family w:val="auto"/>
    <w:pitch w:val="variable"/>
    <w:sig w:usb0="E00002FF" w:usb1="6AC7FDFB" w:usb2="08000012" w:usb3="00000000" w:csb0="0002009F" w:csb1="00000000"/>
  </w:font>
  <w:font w:name="Malgun Gothic">
    <w:panose1 w:val="020B0503020000020004"/>
    <w:charset w:val="81"/>
    <w:family w:val="auto"/>
    <w:pitch w:val="variable"/>
    <w:sig w:usb0="9000002F" w:usb1="29D77CFB" w:usb2="00000012" w:usb3="00000000" w:csb0="0008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621F1" w14:textId="77777777" w:rsidR="00802A8F" w:rsidRDefault="00802A8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802A8F" w:rsidRDefault="00802A8F">
    <w:pPr>
      <w:pStyle w:val="Footer"/>
    </w:pPr>
  </w:p>
  <w:p w14:paraId="0B495597" w14:textId="77777777" w:rsidR="00802A8F" w:rsidRDefault="00802A8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3A26C" w14:textId="77777777" w:rsidR="00802A8F" w:rsidRDefault="00802A8F">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1EE9E9D2" w:rsidR="00802A8F" w:rsidRDefault="00802A8F">
        <w:pPr>
          <w:pStyle w:val="Footer"/>
        </w:pPr>
        <w:r>
          <w:t xml:space="preserve">Page | </w:t>
        </w:r>
        <w:r>
          <w:fldChar w:fldCharType="begin"/>
        </w:r>
        <w:r>
          <w:instrText xml:space="preserve"> PAGE   \* MERGEFORMAT </w:instrText>
        </w:r>
        <w:r>
          <w:fldChar w:fldCharType="separate"/>
        </w:r>
        <w:r w:rsidR="00B9504F">
          <w:rPr>
            <w:noProof/>
          </w:rPr>
          <w:t>3</w:t>
        </w:r>
        <w:r>
          <w:rPr>
            <w:noProof/>
          </w:rPr>
          <w:fldChar w:fldCharType="end"/>
        </w:r>
      </w:p>
    </w:sdtContent>
  </w:sdt>
  <w:p w14:paraId="59F8938E" w14:textId="77777777" w:rsidR="00802A8F" w:rsidRDefault="00802A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F5D5A" w14:textId="77777777" w:rsidR="006C5965" w:rsidRDefault="006C5965" w:rsidP="002A5AF4">
      <w:pPr>
        <w:spacing w:after="0" w:line="240" w:lineRule="auto"/>
      </w:pPr>
      <w:r>
        <w:separator/>
      </w:r>
    </w:p>
  </w:footnote>
  <w:footnote w:type="continuationSeparator" w:id="0">
    <w:p w14:paraId="767FD25A" w14:textId="77777777" w:rsidR="006C5965" w:rsidRDefault="006C5965" w:rsidP="002A5AF4">
      <w:pPr>
        <w:spacing w:after="0" w:line="240" w:lineRule="auto"/>
      </w:pPr>
      <w:r>
        <w:continuationSeparator/>
      </w:r>
    </w:p>
  </w:footnote>
  <w:footnote w:type="continuationNotice" w:id="1">
    <w:p w14:paraId="765D512A" w14:textId="77777777" w:rsidR="006C5965" w:rsidRDefault="006C5965">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3F3EE" w14:textId="77777777" w:rsidR="00802A8F" w:rsidRDefault="00802A8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802A8F" w:rsidRDefault="006C5965">
        <w:pPr>
          <w:pStyle w:val="Header"/>
          <w:jc w:val="center"/>
        </w:pPr>
      </w:p>
    </w:sdtContent>
  </w:sdt>
  <w:p w14:paraId="3B6FD9CE" w14:textId="77777777" w:rsidR="00802A8F" w:rsidRDefault="00802A8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132D5" w14:textId="77777777" w:rsidR="00802A8F" w:rsidRDefault="00802A8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4329A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860F3F2"/>
    <w:lvl w:ilvl="0">
      <w:start w:val="1"/>
      <w:numFmt w:val="decimal"/>
      <w:lvlText w:val="%1."/>
      <w:lvlJc w:val="left"/>
      <w:pPr>
        <w:tabs>
          <w:tab w:val="num" w:pos="1800"/>
        </w:tabs>
        <w:ind w:left="1800" w:hanging="360"/>
      </w:pPr>
    </w:lvl>
  </w:abstractNum>
  <w:abstractNum w:abstractNumId="2">
    <w:nsid w:val="FFFFFF7D"/>
    <w:multiLevelType w:val="singleLevel"/>
    <w:tmpl w:val="2E96B27C"/>
    <w:lvl w:ilvl="0">
      <w:start w:val="1"/>
      <w:numFmt w:val="decimal"/>
      <w:lvlText w:val="%1."/>
      <w:lvlJc w:val="left"/>
      <w:pPr>
        <w:tabs>
          <w:tab w:val="num" w:pos="1440"/>
        </w:tabs>
        <w:ind w:left="1440" w:hanging="360"/>
      </w:pPr>
    </w:lvl>
  </w:abstractNum>
  <w:abstractNum w:abstractNumId="3">
    <w:nsid w:val="FFFFFF7E"/>
    <w:multiLevelType w:val="singleLevel"/>
    <w:tmpl w:val="D0EA5BD2"/>
    <w:lvl w:ilvl="0">
      <w:start w:val="1"/>
      <w:numFmt w:val="decimal"/>
      <w:lvlText w:val="%1."/>
      <w:lvlJc w:val="left"/>
      <w:pPr>
        <w:tabs>
          <w:tab w:val="num" w:pos="1080"/>
        </w:tabs>
        <w:ind w:left="1080" w:hanging="360"/>
      </w:pPr>
    </w:lvl>
  </w:abstractNum>
  <w:abstractNum w:abstractNumId="4">
    <w:nsid w:val="FFFFFF7F"/>
    <w:multiLevelType w:val="singleLevel"/>
    <w:tmpl w:val="1A5454D8"/>
    <w:lvl w:ilvl="0">
      <w:start w:val="1"/>
      <w:numFmt w:val="decimal"/>
      <w:lvlText w:val="%1."/>
      <w:lvlJc w:val="left"/>
      <w:pPr>
        <w:tabs>
          <w:tab w:val="num" w:pos="720"/>
        </w:tabs>
        <w:ind w:left="720" w:hanging="360"/>
      </w:pPr>
    </w:lvl>
  </w:abstractNum>
  <w:abstractNum w:abstractNumId="5">
    <w:nsid w:val="FFFFFF80"/>
    <w:multiLevelType w:val="singleLevel"/>
    <w:tmpl w:val="EDB6F9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404243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70A6D6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35E4D8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2926E10"/>
    <w:lvl w:ilvl="0">
      <w:start w:val="1"/>
      <w:numFmt w:val="decimal"/>
      <w:lvlText w:val="%1."/>
      <w:lvlJc w:val="left"/>
      <w:pPr>
        <w:tabs>
          <w:tab w:val="num" w:pos="360"/>
        </w:tabs>
        <w:ind w:left="360" w:hanging="360"/>
      </w:pPr>
    </w:lvl>
  </w:abstractNum>
  <w:abstractNum w:abstractNumId="10">
    <w:nsid w:val="FFFFFF89"/>
    <w:multiLevelType w:val="singleLevel"/>
    <w:tmpl w:val="9E52493C"/>
    <w:lvl w:ilvl="0">
      <w:start w:val="1"/>
      <w:numFmt w:val="bullet"/>
      <w:lvlText w:val=""/>
      <w:lvlJc w:val="left"/>
      <w:pPr>
        <w:tabs>
          <w:tab w:val="num" w:pos="360"/>
        </w:tabs>
        <w:ind w:left="360" w:hanging="360"/>
      </w:pPr>
      <w:rPr>
        <w:rFonts w:ascii="Symbol" w:hAnsi="Symbol" w:hint="default"/>
      </w:rPr>
    </w:lvl>
  </w:abstractNum>
  <w:abstractNum w:abstractNumId="11">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A943E4"/>
    <w:multiLevelType w:val="multilevel"/>
    <w:tmpl w:val="923467D6"/>
    <w:lvl w:ilvl="0">
      <w:start w:val="1"/>
      <w:numFmt w:val="decimal"/>
      <w:pStyle w:val="Heading1"/>
      <w:lvlText w:val="%1"/>
      <w:lvlJc w:val="left"/>
      <w:pPr>
        <w:ind w:left="432" w:hanging="432"/>
      </w:pPr>
    </w:lvl>
    <w:lvl w:ilvl="1">
      <w:start w:val="1"/>
      <w:numFmt w:val="decimal"/>
      <w:pStyle w:val="Heading2"/>
      <w:lvlText w:val="%1.%2"/>
      <w:lvlJc w:val="left"/>
      <w:pPr>
        <w:ind w:left="88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6C7A1E"/>
    <w:multiLevelType w:val="multilevel"/>
    <w:tmpl w:val="471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49E61AB"/>
    <w:multiLevelType w:val="hybridMultilevel"/>
    <w:tmpl w:val="5B0A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F67026"/>
    <w:multiLevelType w:val="hybridMultilevel"/>
    <w:tmpl w:val="377E33BE"/>
    <w:lvl w:ilvl="0" w:tplc="51FCA3F4">
      <w:start w:val="1"/>
      <w:numFmt w:val="bullet"/>
      <w:lvlText w:val=""/>
      <w:lvlJc w:val="left"/>
      <w:pPr>
        <w:ind w:left="744" w:hanging="360"/>
      </w:pPr>
      <w:rPr>
        <w:rFonts w:ascii="Symbol" w:eastAsia="SimSun" w:hAnsi="Symbol" w:cstheme="minorBid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5">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0">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31">
    <w:nsid w:val="63BD0B52"/>
    <w:multiLevelType w:val="hybridMultilevel"/>
    <w:tmpl w:val="C9B6E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08C7DFD"/>
    <w:multiLevelType w:val="hybridMultilevel"/>
    <w:tmpl w:val="3752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7EC4782F"/>
    <w:multiLevelType w:val="hybridMultilevel"/>
    <w:tmpl w:val="BB16CC56"/>
    <w:lvl w:ilvl="0" w:tplc="95AC78D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17"/>
  </w:num>
  <w:num w:numId="4">
    <w:abstractNumId w:val="13"/>
  </w:num>
  <w:num w:numId="5">
    <w:abstractNumId w:val="32"/>
  </w:num>
  <w:num w:numId="6">
    <w:abstractNumId w:val="34"/>
  </w:num>
  <w:num w:numId="7">
    <w:abstractNumId w:val="36"/>
  </w:num>
  <w:num w:numId="8">
    <w:abstractNumId w:val="3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15"/>
  </w:num>
  <w:num w:numId="12">
    <w:abstractNumId w:val="25"/>
  </w:num>
  <w:num w:numId="13">
    <w:abstractNumId w:val="14"/>
  </w:num>
  <w:num w:numId="14">
    <w:abstractNumId w:val="18"/>
  </w:num>
  <w:num w:numId="15">
    <w:abstractNumId w:val="29"/>
  </w:num>
  <w:num w:numId="16">
    <w:abstractNumId w:val="12"/>
  </w:num>
  <w:num w:numId="17">
    <w:abstractNumId w:val="27"/>
  </w:num>
  <w:num w:numId="18">
    <w:abstractNumId w:val="35"/>
  </w:num>
  <w:num w:numId="19">
    <w:abstractNumId w:val="33"/>
  </w:num>
  <w:num w:numId="20">
    <w:abstractNumId w:val="38"/>
  </w:num>
  <w:num w:numId="21">
    <w:abstractNumId w:val="26"/>
  </w:num>
  <w:num w:numId="22">
    <w:abstractNumId w:val="16"/>
  </w:num>
  <w:num w:numId="23">
    <w:abstractNumId w:val="20"/>
  </w:num>
  <w:num w:numId="24">
    <w:abstractNumId w:val="28"/>
  </w:num>
  <w:num w:numId="25">
    <w:abstractNumId w:val="11"/>
  </w:num>
  <w:num w:numId="26">
    <w:abstractNumId w:val="22"/>
  </w:num>
  <w:num w:numId="27">
    <w:abstractNumId w:val="39"/>
  </w:num>
  <w:num w:numId="28">
    <w:abstractNumId w:val="19"/>
  </w:num>
  <w:num w:numId="29">
    <w:abstractNumId w:val="31"/>
  </w:num>
  <w:num w:numId="30">
    <w:abstractNumId w:val="24"/>
  </w:num>
  <w:num w:numId="31">
    <w:abstractNumId w:val="0"/>
  </w:num>
  <w:num w:numId="32">
    <w:abstractNumId w:val="1"/>
  </w:num>
  <w:num w:numId="33">
    <w:abstractNumId w:val="2"/>
  </w:num>
  <w:num w:numId="34">
    <w:abstractNumId w:val="3"/>
  </w:num>
  <w:num w:numId="35">
    <w:abstractNumId w:val="4"/>
  </w:num>
  <w:num w:numId="36">
    <w:abstractNumId w:val="9"/>
  </w:num>
  <w:num w:numId="37">
    <w:abstractNumId w:val="5"/>
  </w:num>
  <w:num w:numId="38">
    <w:abstractNumId w:val="6"/>
  </w:num>
  <w:num w:numId="39">
    <w:abstractNumId w:val="7"/>
  </w:num>
  <w:num w:numId="40">
    <w:abstractNumId w:val="8"/>
  </w:num>
  <w:num w:numId="41">
    <w:abstractNumId w:val="10"/>
  </w:num>
  <w:num w:numId="42">
    <w:abstractNumId w:val="37"/>
  </w:num>
  <w:num w:numId="43">
    <w:abstractNumId w:val="2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pan Yang">
    <w15:presenceInfo w15:providerId="Windows Live" w15:userId="febcdc20454b22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0B74"/>
    <w:rsid w:val="0000132D"/>
    <w:rsid w:val="00001781"/>
    <w:rsid w:val="00001F38"/>
    <w:rsid w:val="00004FED"/>
    <w:rsid w:val="00005005"/>
    <w:rsid w:val="0000619E"/>
    <w:rsid w:val="00010687"/>
    <w:rsid w:val="00011C47"/>
    <w:rsid w:val="00013291"/>
    <w:rsid w:val="0001440A"/>
    <w:rsid w:val="00014F24"/>
    <w:rsid w:val="0001563F"/>
    <w:rsid w:val="0001657C"/>
    <w:rsid w:val="0001746A"/>
    <w:rsid w:val="00020BCC"/>
    <w:rsid w:val="00021158"/>
    <w:rsid w:val="00023174"/>
    <w:rsid w:val="00023C94"/>
    <w:rsid w:val="00023FFA"/>
    <w:rsid w:val="000259C9"/>
    <w:rsid w:val="00026D06"/>
    <w:rsid w:val="0003195B"/>
    <w:rsid w:val="000330BB"/>
    <w:rsid w:val="00035968"/>
    <w:rsid w:val="00035AE6"/>
    <w:rsid w:val="00036DFE"/>
    <w:rsid w:val="00037DD9"/>
    <w:rsid w:val="000405F3"/>
    <w:rsid w:val="00040E5A"/>
    <w:rsid w:val="0004177E"/>
    <w:rsid w:val="0004252D"/>
    <w:rsid w:val="00043760"/>
    <w:rsid w:val="00044FCC"/>
    <w:rsid w:val="0004651E"/>
    <w:rsid w:val="00054F66"/>
    <w:rsid w:val="00055475"/>
    <w:rsid w:val="00055B29"/>
    <w:rsid w:val="00056180"/>
    <w:rsid w:val="000564E8"/>
    <w:rsid w:val="0005689B"/>
    <w:rsid w:val="00061291"/>
    <w:rsid w:val="00072089"/>
    <w:rsid w:val="00072C80"/>
    <w:rsid w:val="00072EDC"/>
    <w:rsid w:val="00075C93"/>
    <w:rsid w:val="0007659A"/>
    <w:rsid w:val="000809AC"/>
    <w:rsid w:val="00082908"/>
    <w:rsid w:val="000829F1"/>
    <w:rsid w:val="00082B19"/>
    <w:rsid w:val="000839CF"/>
    <w:rsid w:val="00084887"/>
    <w:rsid w:val="00084906"/>
    <w:rsid w:val="0008493D"/>
    <w:rsid w:val="00084A67"/>
    <w:rsid w:val="00085055"/>
    <w:rsid w:val="000856BD"/>
    <w:rsid w:val="00086911"/>
    <w:rsid w:val="00087164"/>
    <w:rsid w:val="00087FC8"/>
    <w:rsid w:val="0009113E"/>
    <w:rsid w:val="00092351"/>
    <w:rsid w:val="00092482"/>
    <w:rsid w:val="00092629"/>
    <w:rsid w:val="000928E5"/>
    <w:rsid w:val="00094E3E"/>
    <w:rsid w:val="00094F74"/>
    <w:rsid w:val="00095AF0"/>
    <w:rsid w:val="00095BC3"/>
    <w:rsid w:val="000A0B6A"/>
    <w:rsid w:val="000A3292"/>
    <w:rsid w:val="000A342E"/>
    <w:rsid w:val="000A48EB"/>
    <w:rsid w:val="000A6CAC"/>
    <w:rsid w:val="000B02C3"/>
    <w:rsid w:val="000B451F"/>
    <w:rsid w:val="000B4ABB"/>
    <w:rsid w:val="000B772E"/>
    <w:rsid w:val="000B7C54"/>
    <w:rsid w:val="000B7CAB"/>
    <w:rsid w:val="000C0859"/>
    <w:rsid w:val="000C0B9F"/>
    <w:rsid w:val="000C12D8"/>
    <w:rsid w:val="000C1D9A"/>
    <w:rsid w:val="000C4B00"/>
    <w:rsid w:val="000C505A"/>
    <w:rsid w:val="000C51A9"/>
    <w:rsid w:val="000C54D4"/>
    <w:rsid w:val="000C5F90"/>
    <w:rsid w:val="000C64C6"/>
    <w:rsid w:val="000D0A51"/>
    <w:rsid w:val="000D2140"/>
    <w:rsid w:val="000D3B2D"/>
    <w:rsid w:val="000D56EF"/>
    <w:rsid w:val="000E0CC6"/>
    <w:rsid w:val="000E1D14"/>
    <w:rsid w:val="000E234F"/>
    <w:rsid w:val="000E45AF"/>
    <w:rsid w:val="000E6913"/>
    <w:rsid w:val="000F05BE"/>
    <w:rsid w:val="000F124A"/>
    <w:rsid w:val="000F1ED1"/>
    <w:rsid w:val="000F222C"/>
    <w:rsid w:val="000F2429"/>
    <w:rsid w:val="000F2598"/>
    <w:rsid w:val="000F2CEC"/>
    <w:rsid w:val="000F433F"/>
    <w:rsid w:val="000F550A"/>
    <w:rsid w:val="000F6192"/>
    <w:rsid w:val="000F6581"/>
    <w:rsid w:val="000F6AE4"/>
    <w:rsid w:val="000F6F7D"/>
    <w:rsid w:val="000F7D69"/>
    <w:rsid w:val="00100670"/>
    <w:rsid w:val="00100AC0"/>
    <w:rsid w:val="00100DE3"/>
    <w:rsid w:val="00102407"/>
    <w:rsid w:val="00102664"/>
    <w:rsid w:val="00103749"/>
    <w:rsid w:val="00104A3B"/>
    <w:rsid w:val="00104C30"/>
    <w:rsid w:val="001075C2"/>
    <w:rsid w:val="001103AF"/>
    <w:rsid w:val="00113535"/>
    <w:rsid w:val="001233EF"/>
    <w:rsid w:val="00123BD5"/>
    <w:rsid w:val="00124CE1"/>
    <w:rsid w:val="0012588B"/>
    <w:rsid w:val="00125D1C"/>
    <w:rsid w:val="00125D40"/>
    <w:rsid w:val="0012748F"/>
    <w:rsid w:val="001309FE"/>
    <w:rsid w:val="001310C6"/>
    <w:rsid w:val="0013151C"/>
    <w:rsid w:val="001320C8"/>
    <w:rsid w:val="00134454"/>
    <w:rsid w:val="00135169"/>
    <w:rsid w:val="00135AC2"/>
    <w:rsid w:val="001401F0"/>
    <w:rsid w:val="00140F58"/>
    <w:rsid w:val="001410AA"/>
    <w:rsid w:val="001421F1"/>
    <w:rsid w:val="001430C6"/>
    <w:rsid w:val="001445B7"/>
    <w:rsid w:val="00146EE2"/>
    <w:rsid w:val="0015130B"/>
    <w:rsid w:val="00152317"/>
    <w:rsid w:val="00152970"/>
    <w:rsid w:val="00152AB4"/>
    <w:rsid w:val="0015355F"/>
    <w:rsid w:val="001558F0"/>
    <w:rsid w:val="00156E22"/>
    <w:rsid w:val="001571C1"/>
    <w:rsid w:val="001610A5"/>
    <w:rsid w:val="0016201C"/>
    <w:rsid w:val="00162741"/>
    <w:rsid w:val="001634D9"/>
    <w:rsid w:val="0016463F"/>
    <w:rsid w:val="001647BD"/>
    <w:rsid w:val="001649DF"/>
    <w:rsid w:val="00166456"/>
    <w:rsid w:val="00170706"/>
    <w:rsid w:val="00170894"/>
    <w:rsid w:val="00170B45"/>
    <w:rsid w:val="00170C3B"/>
    <w:rsid w:val="001731E9"/>
    <w:rsid w:val="0017349F"/>
    <w:rsid w:val="0017537F"/>
    <w:rsid w:val="0017691C"/>
    <w:rsid w:val="00180658"/>
    <w:rsid w:val="00180AC8"/>
    <w:rsid w:val="00181A17"/>
    <w:rsid w:val="00181E75"/>
    <w:rsid w:val="001834A6"/>
    <w:rsid w:val="00184057"/>
    <w:rsid w:val="00184B2C"/>
    <w:rsid w:val="00185490"/>
    <w:rsid w:val="00185F4C"/>
    <w:rsid w:val="00185FAE"/>
    <w:rsid w:val="00186262"/>
    <w:rsid w:val="00190142"/>
    <w:rsid w:val="0019046F"/>
    <w:rsid w:val="00191723"/>
    <w:rsid w:val="00192BAB"/>
    <w:rsid w:val="00194204"/>
    <w:rsid w:val="0019478F"/>
    <w:rsid w:val="0019504E"/>
    <w:rsid w:val="00195BF3"/>
    <w:rsid w:val="00196903"/>
    <w:rsid w:val="001A11F2"/>
    <w:rsid w:val="001A17DD"/>
    <w:rsid w:val="001A1FBD"/>
    <w:rsid w:val="001A3224"/>
    <w:rsid w:val="001A5746"/>
    <w:rsid w:val="001A623A"/>
    <w:rsid w:val="001A6890"/>
    <w:rsid w:val="001A71AD"/>
    <w:rsid w:val="001A726C"/>
    <w:rsid w:val="001B06DD"/>
    <w:rsid w:val="001B08B4"/>
    <w:rsid w:val="001B0934"/>
    <w:rsid w:val="001B1C86"/>
    <w:rsid w:val="001B254E"/>
    <w:rsid w:val="001B2602"/>
    <w:rsid w:val="001B2740"/>
    <w:rsid w:val="001B3CC0"/>
    <w:rsid w:val="001B4C80"/>
    <w:rsid w:val="001B561D"/>
    <w:rsid w:val="001B592E"/>
    <w:rsid w:val="001B5B89"/>
    <w:rsid w:val="001B76E2"/>
    <w:rsid w:val="001B7F35"/>
    <w:rsid w:val="001C046D"/>
    <w:rsid w:val="001C55F0"/>
    <w:rsid w:val="001C687A"/>
    <w:rsid w:val="001C7B30"/>
    <w:rsid w:val="001C7CE3"/>
    <w:rsid w:val="001D1AA1"/>
    <w:rsid w:val="001D21F5"/>
    <w:rsid w:val="001D2835"/>
    <w:rsid w:val="001D2C59"/>
    <w:rsid w:val="001D6A2A"/>
    <w:rsid w:val="001E0DBC"/>
    <w:rsid w:val="001E1F0B"/>
    <w:rsid w:val="001E2BEB"/>
    <w:rsid w:val="001E461C"/>
    <w:rsid w:val="001E610B"/>
    <w:rsid w:val="001E72D0"/>
    <w:rsid w:val="001E7374"/>
    <w:rsid w:val="001E7411"/>
    <w:rsid w:val="001E757E"/>
    <w:rsid w:val="001F028E"/>
    <w:rsid w:val="001F041E"/>
    <w:rsid w:val="001F05FE"/>
    <w:rsid w:val="001F1593"/>
    <w:rsid w:val="001F221E"/>
    <w:rsid w:val="001F2C40"/>
    <w:rsid w:val="001F3176"/>
    <w:rsid w:val="001F3E03"/>
    <w:rsid w:val="001F5C67"/>
    <w:rsid w:val="001F77E2"/>
    <w:rsid w:val="001F7CB9"/>
    <w:rsid w:val="00200E13"/>
    <w:rsid w:val="00202414"/>
    <w:rsid w:val="002040A5"/>
    <w:rsid w:val="002058C5"/>
    <w:rsid w:val="002111F3"/>
    <w:rsid w:val="002112F6"/>
    <w:rsid w:val="00211D42"/>
    <w:rsid w:val="002147EC"/>
    <w:rsid w:val="002154E6"/>
    <w:rsid w:val="002166C5"/>
    <w:rsid w:val="002178A4"/>
    <w:rsid w:val="00220561"/>
    <w:rsid w:val="00223E40"/>
    <w:rsid w:val="00224883"/>
    <w:rsid w:val="00226B5B"/>
    <w:rsid w:val="00227A62"/>
    <w:rsid w:val="00227AE9"/>
    <w:rsid w:val="0023092A"/>
    <w:rsid w:val="0023455C"/>
    <w:rsid w:val="00234581"/>
    <w:rsid w:val="00235EFC"/>
    <w:rsid w:val="00236B97"/>
    <w:rsid w:val="002374F4"/>
    <w:rsid w:val="00237769"/>
    <w:rsid w:val="00241398"/>
    <w:rsid w:val="002440FD"/>
    <w:rsid w:val="00244200"/>
    <w:rsid w:val="00250860"/>
    <w:rsid w:val="00252696"/>
    <w:rsid w:val="00252A7D"/>
    <w:rsid w:val="002556D7"/>
    <w:rsid w:val="002574B9"/>
    <w:rsid w:val="00257EA9"/>
    <w:rsid w:val="002601A6"/>
    <w:rsid w:val="00263387"/>
    <w:rsid w:val="00263C99"/>
    <w:rsid w:val="00263F29"/>
    <w:rsid w:val="00264647"/>
    <w:rsid w:val="00264672"/>
    <w:rsid w:val="002649E8"/>
    <w:rsid w:val="0026538D"/>
    <w:rsid w:val="00266C60"/>
    <w:rsid w:val="0026799E"/>
    <w:rsid w:val="00267C4D"/>
    <w:rsid w:val="00270482"/>
    <w:rsid w:val="00270729"/>
    <w:rsid w:val="00271CED"/>
    <w:rsid w:val="0027237C"/>
    <w:rsid w:val="00273F1B"/>
    <w:rsid w:val="00275AFD"/>
    <w:rsid w:val="00275EF8"/>
    <w:rsid w:val="002762C3"/>
    <w:rsid w:val="002769CA"/>
    <w:rsid w:val="00281A21"/>
    <w:rsid w:val="002836A9"/>
    <w:rsid w:val="0028477B"/>
    <w:rsid w:val="00286087"/>
    <w:rsid w:val="00286487"/>
    <w:rsid w:val="0029145F"/>
    <w:rsid w:val="00291663"/>
    <w:rsid w:val="0029264C"/>
    <w:rsid w:val="00292F50"/>
    <w:rsid w:val="00293A9C"/>
    <w:rsid w:val="002949F2"/>
    <w:rsid w:val="00295A14"/>
    <w:rsid w:val="00295A54"/>
    <w:rsid w:val="00295C06"/>
    <w:rsid w:val="0029667C"/>
    <w:rsid w:val="00297F7D"/>
    <w:rsid w:val="002A0D5C"/>
    <w:rsid w:val="002A19CF"/>
    <w:rsid w:val="002A48E2"/>
    <w:rsid w:val="002A5AF4"/>
    <w:rsid w:val="002A5D5E"/>
    <w:rsid w:val="002A5F91"/>
    <w:rsid w:val="002A6639"/>
    <w:rsid w:val="002A7403"/>
    <w:rsid w:val="002A7939"/>
    <w:rsid w:val="002B02FD"/>
    <w:rsid w:val="002B09BC"/>
    <w:rsid w:val="002B23A8"/>
    <w:rsid w:val="002B25D0"/>
    <w:rsid w:val="002B2BDF"/>
    <w:rsid w:val="002B2C13"/>
    <w:rsid w:val="002B3B20"/>
    <w:rsid w:val="002B4C6C"/>
    <w:rsid w:val="002B571B"/>
    <w:rsid w:val="002C07AB"/>
    <w:rsid w:val="002C1003"/>
    <w:rsid w:val="002C15F7"/>
    <w:rsid w:val="002C1845"/>
    <w:rsid w:val="002C1B8C"/>
    <w:rsid w:val="002C212C"/>
    <w:rsid w:val="002C4C0A"/>
    <w:rsid w:val="002C4EA6"/>
    <w:rsid w:val="002C6289"/>
    <w:rsid w:val="002C6325"/>
    <w:rsid w:val="002C7C05"/>
    <w:rsid w:val="002D07B1"/>
    <w:rsid w:val="002D1E66"/>
    <w:rsid w:val="002D3422"/>
    <w:rsid w:val="002D3589"/>
    <w:rsid w:val="002D39BF"/>
    <w:rsid w:val="002D3AB0"/>
    <w:rsid w:val="002D4814"/>
    <w:rsid w:val="002D53E2"/>
    <w:rsid w:val="002E0998"/>
    <w:rsid w:val="002E121F"/>
    <w:rsid w:val="002E150E"/>
    <w:rsid w:val="002E3107"/>
    <w:rsid w:val="002E3518"/>
    <w:rsid w:val="002E65E0"/>
    <w:rsid w:val="002E7573"/>
    <w:rsid w:val="002F0043"/>
    <w:rsid w:val="002F22C5"/>
    <w:rsid w:val="002F4F58"/>
    <w:rsid w:val="002F6E57"/>
    <w:rsid w:val="002F7B16"/>
    <w:rsid w:val="00301672"/>
    <w:rsid w:val="00301E84"/>
    <w:rsid w:val="00304EA1"/>
    <w:rsid w:val="0030634A"/>
    <w:rsid w:val="00306B78"/>
    <w:rsid w:val="00310423"/>
    <w:rsid w:val="00310662"/>
    <w:rsid w:val="00312B1D"/>
    <w:rsid w:val="00316F94"/>
    <w:rsid w:val="003217C6"/>
    <w:rsid w:val="00322035"/>
    <w:rsid w:val="00322FFA"/>
    <w:rsid w:val="003254D9"/>
    <w:rsid w:val="00326DE0"/>
    <w:rsid w:val="00327AEA"/>
    <w:rsid w:val="00330013"/>
    <w:rsid w:val="003337D7"/>
    <w:rsid w:val="00334DD0"/>
    <w:rsid w:val="0033597F"/>
    <w:rsid w:val="00335C74"/>
    <w:rsid w:val="003368CB"/>
    <w:rsid w:val="0034015D"/>
    <w:rsid w:val="0034085D"/>
    <w:rsid w:val="00340DD7"/>
    <w:rsid w:val="00344043"/>
    <w:rsid w:val="003441A9"/>
    <w:rsid w:val="0034513C"/>
    <w:rsid w:val="00347093"/>
    <w:rsid w:val="003474B3"/>
    <w:rsid w:val="003501E1"/>
    <w:rsid w:val="0035038C"/>
    <w:rsid w:val="00350540"/>
    <w:rsid w:val="00350CA2"/>
    <w:rsid w:val="00353089"/>
    <w:rsid w:val="00353D6B"/>
    <w:rsid w:val="00354F69"/>
    <w:rsid w:val="00355C5F"/>
    <w:rsid w:val="00357081"/>
    <w:rsid w:val="0035739F"/>
    <w:rsid w:val="00360AC7"/>
    <w:rsid w:val="0036244D"/>
    <w:rsid w:val="003630F5"/>
    <w:rsid w:val="0036574A"/>
    <w:rsid w:val="00365B13"/>
    <w:rsid w:val="003679D7"/>
    <w:rsid w:val="00367D99"/>
    <w:rsid w:val="003703DD"/>
    <w:rsid w:val="00371E40"/>
    <w:rsid w:val="00373ECD"/>
    <w:rsid w:val="00374B42"/>
    <w:rsid w:val="0037654B"/>
    <w:rsid w:val="00376F9A"/>
    <w:rsid w:val="00381A9F"/>
    <w:rsid w:val="00382B04"/>
    <w:rsid w:val="00382F58"/>
    <w:rsid w:val="0038537A"/>
    <w:rsid w:val="00387AC9"/>
    <w:rsid w:val="003961C6"/>
    <w:rsid w:val="003964B7"/>
    <w:rsid w:val="003A0064"/>
    <w:rsid w:val="003A00C1"/>
    <w:rsid w:val="003A09EB"/>
    <w:rsid w:val="003A0A0C"/>
    <w:rsid w:val="003A1235"/>
    <w:rsid w:val="003A13F7"/>
    <w:rsid w:val="003A1A14"/>
    <w:rsid w:val="003A1ADF"/>
    <w:rsid w:val="003A29CA"/>
    <w:rsid w:val="003A3694"/>
    <w:rsid w:val="003A3702"/>
    <w:rsid w:val="003A4F2D"/>
    <w:rsid w:val="003A62F1"/>
    <w:rsid w:val="003A7858"/>
    <w:rsid w:val="003B0947"/>
    <w:rsid w:val="003B242E"/>
    <w:rsid w:val="003B4642"/>
    <w:rsid w:val="003C0620"/>
    <w:rsid w:val="003C0B6D"/>
    <w:rsid w:val="003C271F"/>
    <w:rsid w:val="003C3BBB"/>
    <w:rsid w:val="003C5339"/>
    <w:rsid w:val="003C5771"/>
    <w:rsid w:val="003C5DCB"/>
    <w:rsid w:val="003C611C"/>
    <w:rsid w:val="003C63AB"/>
    <w:rsid w:val="003C7391"/>
    <w:rsid w:val="003D1ECD"/>
    <w:rsid w:val="003D2592"/>
    <w:rsid w:val="003D3ACE"/>
    <w:rsid w:val="003D49AA"/>
    <w:rsid w:val="003D500E"/>
    <w:rsid w:val="003D5798"/>
    <w:rsid w:val="003D65AA"/>
    <w:rsid w:val="003D6888"/>
    <w:rsid w:val="003D6DB9"/>
    <w:rsid w:val="003D6EF3"/>
    <w:rsid w:val="003D7556"/>
    <w:rsid w:val="003D755E"/>
    <w:rsid w:val="003E0244"/>
    <w:rsid w:val="003E0791"/>
    <w:rsid w:val="003E0DEB"/>
    <w:rsid w:val="003E0E64"/>
    <w:rsid w:val="003E0F1F"/>
    <w:rsid w:val="003E282F"/>
    <w:rsid w:val="003E2C4B"/>
    <w:rsid w:val="003E3742"/>
    <w:rsid w:val="003E53BD"/>
    <w:rsid w:val="003E5895"/>
    <w:rsid w:val="003E5A96"/>
    <w:rsid w:val="003E6ADB"/>
    <w:rsid w:val="003F2690"/>
    <w:rsid w:val="003F3195"/>
    <w:rsid w:val="003F4099"/>
    <w:rsid w:val="003F5E90"/>
    <w:rsid w:val="003F63E4"/>
    <w:rsid w:val="003F676A"/>
    <w:rsid w:val="003F7FE6"/>
    <w:rsid w:val="00403063"/>
    <w:rsid w:val="00404AA2"/>
    <w:rsid w:val="004076A5"/>
    <w:rsid w:val="00410817"/>
    <w:rsid w:val="00412667"/>
    <w:rsid w:val="004127A1"/>
    <w:rsid w:val="0041391D"/>
    <w:rsid w:val="004170D3"/>
    <w:rsid w:val="004202AD"/>
    <w:rsid w:val="00421275"/>
    <w:rsid w:val="0042171E"/>
    <w:rsid w:val="004226CA"/>
    <w:rsid w:val="00423193"/>
    <w:rsid w:val="00423E52"/>
    <w:rsid w:val="0042436A"/>
    <w:rsid w:val="00426BB9"/>
    <w:rsid w:val="00432E5D"/>
    <w:rsid w:val="00435133"/>
    <w:rsid w:val="00435775"/>
    <w:rsid w:val="00435E4D"/>
    <w:rsid w:val="00436755"/>
    <w:rsid w:val="00436951"/>
    <w:rsid w:val="00436AEC"/>
    <w:rsid w:val="0043700C"/>
    <w:rsid w:val="0043732B"/>
    <w:rsid w:val="004415F1"/>
    <w:rsid w:val="004436EA"/>
    <w:rsid w:val="004439EC"/>
    <w:rsid w:val="00443F84"/>
    <w:rsid w:val="00446C53"/>
    <w:rsid w:val="0044702B"/>
    <w:rsid w:val="00447FFB"/>
    <w:rsid w:val="004513B5"/>
    <w:rsid w:val="00451574"/>
    <w:rsid w:val="004533DD"/>
    <w:rsid w:val="0045649B"/>
    <w:rsid w:val="004602F3"/>
    <w:rsid w:val="00460724"/>
    <w:rsid w:val="004615C0"/>
    <w:rsid w:val="00461D4B"/>
    <w:rsid w:val="00462CCA"/>
    <w:rsid w:val="0046531B"/>
    <w:rsid w:val="004657E0"/>
    <w:rsid w:val="00465AD7"/>
    <w:rsid w:val="00466F96"/>
    <w:rsid w:val="00470DEE"/>
    <w:rsid w:val="00470F7E"/>
    <w:rsid w:val="00471168"/>
    <w:rsid w:val="004714ED"/>
    <w:rsid w:val="00471A68"/>
    <w:rsid w:val="00472B3A"/>
    <w:rsid w:val="00472FA1"/>
    <w:rsid w:val="004734BC"/>
    <w:rsid w:val="00473BF8"/>
    <w:rsid w:val="00474577"/>
    <w:rsid w:val="0047463E"/>
    <w:rsid w:val="00475ACD"/>
    <w:rsid w:val="00475DF7"/>
    <w:rsid w:val="00476664"/>
    <w:rsid w:val="004826AA"/>
    <w:rsid w:val="00482C92"/>
    <w:rsid w:val="0048319C"/>
    <w:rsid w:val="004839A7"/>
    <w:rsid w:val="004850E4"/>
    <w:rsid w:val="004852CA"/>
    <w:rsid w:val="00486CE8"/>
    <w:rsid w:val="0049036C"/>
    <w:rsid w:val="00490B59"/>
    <w:rsid w:val="004912B8"/>
    <w:rsid w:val="00494856"/>
    <w:rsid w:val="004A0352"/>
    <w:rsid w:val="004A0EAF"/>
    <w:rsid w:val="004A21B1"/>
    <w:rsid w:val="004A230D"/>
    <w:rsid w:val="004A2C84"/>
    <w:rsid w:val="004A5AA8"/>
    <w:rsid w:val="004A5D3F"/>
    <w:rsid w:val="004A674B"/>
    <w:rsid w:val="004A7544"/>
    <w:rsid w:val="004A7647"/>
    <w:rsid w:val="004A7C80"/>
    <w:rsid w:val="004B2468"/>
    <w:rsid w:val="004B3403"/>
    <w:rsid w:val="004B43AD"/>
    <w:rsid w:val="004B4AAD"/>
    <w:rsid w:val="004C0668"/>
    <w:rsid w:val="004C1958"/>
    <w:rsid w:val="004C2016"/>
    <w:rsid w:val="004C2268"/>
    <w:rsid w:val="004C2E1C"/>
    <w:rsid w:val="004C3AAE"/>
    <w:rsid w:val="004C45C5"/>
    <w:rsid w:val="004C5C39"/>
    <w:rsid w:val="004C71EF"/>
    <w:rsid w:val="004D1785"/>
    <w:rsid w:val="004D324F"/>
    <w:rsid w:val="004D392D"/>
    <w:rsid w:val="004D40E9"/>
    <w:rsid w:val="004D5F0F"/>
    <w:rsid w:val="004D615D"/>
    <w:rsid w:val="004D74A4"/>
    <w:rsid w:val="004D74D0"/>
    <w:rsid w:val="004D7D14"/>
    <w:rsid w:val="004E078B"/>
    <w:rsid w:val="004E09A1"/>
    <w:rsid w:val="004E0A7F"/>
    <w:rsid w:val="004E1152"/>
    <w:rsid w:val="004E2292"/>
    <w:rsid w:val="004E3271"/>
    <w:rsid w:val="004E4A9F"/>
    <w:rsid w:val="004E52CA"/>
    <w:rsid w:val="004E5A0C"/>
    <w:rsid w:val="004E6199"/>
    <w:rsid w:val="004E7AD9"/>
    <w:rsid w:val="004F001D"/>
    <w:rsid w:val="004F1957"/>
    <w:rsid w:val="004F28A8"/>
    <w:rsid w:val="004F2B0E"/>
    <w:rsid w:val="004F2E7C"/>
    <w:rsid w:val="004F30A1"/>
    <w:rsid w:val="004F3284"/>
    <w:rsid w:val="004F56B8"/>
    <w:rsid w:val="00500F35"/>
    <w:rsid w:val="005023ED"/>
    <w:rsid w:val="0050459F"/>
    <w:rsid w:val="005050E3"/>
    <w:rsid w:val="00505D62"/>
    <w:rsid w:val="00506EC8"/>
    <w:rsid w:val="00510B88"/>
    <w:rsid w:val="00514F0A"/>
    <w:rsid w:val="00515260"/>
    <w:rsid w:val="0051657B"/>
    <w:rsid w:val="0052143F"/>
    <w:rsid w:val="00522B01"/>
    <w:rsid w:val="00522B6D"/>
    <w:rsid w:val="0052393C"/>
    <w:rsid w:val="00524775"/>
    <w:rsid w:val="00526DAC"/>
    <w:rsid w:val="00527F46"/>
    <w:rsid w:val="00530338"/>
    <w:rsid w:val="005324EE"/>
    <w:rsid w:val="00533790"/>
    <w:rsid w:val="00534768"/>
    <w:rsid w:val="00535B77"/>
    <w:rsid w:val="00541D9F"/>
    <w:rsid w:val="00542EA4"/>
    <w:rsid w:val="00544CB1"/>
    <w:rsid w:val="00545528"/>
    <w:rsid w:val="00545EDE"/>
    <w:rsid w:val="00546D0D"/>
    <w:rsid w:val="00550CE3"/>
    <w:rsid w:val="00551913"/>
    <w:rsid w:val="00551E94"/>
    <w:rsid w:val="00552B7E"/>
    <w:rsid w:val="0055326F"/>
    <w:rsid w:val="0055736A"/>
    <w:rsid w:val="00565996"/>
    <w:rsid w:val="005665A3"/>
    <w:rsid w:val="005726FA"/>
    <w:rsid w:val="00575632"/>
    <w:rsid w:val="005760EB"/>
    <w:rsid w:val="0058057F"/>
    <w:rsid w:val="005805DA"/>
    <w:rsid w:val="00583589"/>
    <w:rsid w:val="00583AE5"/>
    <w:rsid w:val="005852CB"/>
    <w:rsid w:val="0058589F"/>
    <w:rsid w:val="00591D11"/>
    <w:rsid w:val="00593A8D"/>
    <w:rsid w:val="005945AC"/>
    <w:rsid w:val="0059491D"/>
    <w:rsid w:val="00594AE9"/>
    <w:rsid w:val="00595288"/>
    <w:rsid w:val="00595DE3"/>
    <w:rsid w:val="005A0627"/>
    <w:rsid w:val="005A1353"/>
    <w:rsid w:val="005A144D"/>
    <w:rsid w:val="005A58A0"/>
    <w:rsid w:val="005A75F7"/>
    <w:rsid w:val="005A7B9E"/>
    <w:rsid w:val="005B0047"/>
    <w:rsid w:val="005B0976"/>
    <w:rsid w:val="005B14C8"/>
    <w:rsid w:val="005B185F"/>
    <w:rsid w:val="005B26AA"/>
    <w:rsid w:val="005B353C"/>
    <w:rsid w:val="005B3F15"/>
    <w:rsid w:val="005B4B26"/>
    <w:rsid w:val="005B7BCD"/>
    <w:rsid w:val="005C0EBE"/>
    <w:rsid w:val="005C1573"/>
    <w:rsid w:val="005C19FD"/>
    <w:rsid w:val="005C39FB"/>
    <w:rsid w:val="005C43D2"/>
    <w:rsid w:val="005C4CD7"/>
    <w:rsid w:val="005C6222"/>
    <w:rsid w:val="005C7018"/>
    <w:rsid w:val="005C73D6"/>
    <w:rsid w:val="005C7464"/>
    <w:rsid w:val="005D2314"/>
    <w:rsid w:val="005D4C44"/>
    <w:rsid w:val="005D5C50"/>
    <w:rsid w:val="005D5FD4"/>
    <w:rsid w:val="005D6DC9"/>
    <w:rsid w:val="005D73D4"/>
    <w:rsid w:val="005D7A64"/>
    <w:rsid w:val="005D7B06"/>
    <w:rsid w:val="005D7D54"/>
    <w:rsid w:val="005E0A34"/>
    <w:rsid w:val="005E12B3"/>
    <w:rsid w:val="005E1B03"/>
    <w:rsid w:val="005E28BA"/>
    <w:rsid w:val="005E6242"/>
    <w:rsid w:val="005E72B9"/>
    <w:rsid w:val="005F0448"/>
    <w:rsid w:val="005F542F"/>
    <w:rsid w:val="005F5714"/>
    <w:rsid w:val="005F57B0"/>
    <w:rsid w:val="005F704D"/>
    <w:rsid w:val="005F738F"/>
    <w:rsid w:val="005F7A67"/>
    <w:rsid w:val="006004D9"/>
    <w:rsid w:val="006014BC"/>
    <w:rsid w:val="0060150F"/>
    <w:rsid w:val="006025AA"/>
    <w:rsid w:val="006026CC"/>
    <w:rsid w:val="00602F15"/>
    <w:rsid w:val="00603BE5"/>
    <w:rsid w:val="00604697"/>
    <w:rsid w:val="0060602C"/>
    <w:rsid w:val="00612794"/>
    <w:rsid w:val="00613CB8"/>
    <w:rsid w:val="006147A5"/>
    <w:rsid w:val="00617A06"/>
    <w:rsid w:val="00617FBD"/>
    <w:rsid w:val="00620F5C"/>
    <w:rsid w:val="00624D7B"/>
    <w:rsid w:val="0062547E"/>
    <w:rsid w:val="00625BAF"/>
    <w:rsid w:val="006262E1"/>
    <w:rsid w:val="006307B8"/>
    <w:rsid w:val="00631E3A"/>
    <w:rsid w:val="00632104"/>
    <w:rsid w:val="006328D6"/>
    <w:rsid w:val="00632DB2"/>
    <w:rsid w:val="006353E2"/>
    <w:rsid w:val="00635904"/>
    <w:rsid w:val="00635BE2"/>
    <w:rsid w:val="006371F3"/>
    <w:rsid w:val="00637837"/>
    <w:rsid w:val="0064097E"/>
    <w:rsid w:val="00640A15"/>
    <w:rsid w:val="00645C2C"/>
    <w:rsid w:val="00645D9F"/>
    <w:rsid w:val="00645DC7"/>
    <w:rsid w:val="00646497"/>
    <w:rsid w:val="00646FCC"/>
    <w:rsid w:val="00651FBF"/>
    <w:rsid w:val="00654148"/>
    <w:rsid w:val="0065436D"/>
    <w:rsid w:val="00654D28"/>
    <w:rsid w:val="006552E8"/>
    <w:rsid w:val="00656192"/>
    <w:rsid w:val="0066084B"/>
    <w:rsid w:val="006613DE"/>
    <w:rsid w:val="0066141D"/>
    <w:rsid w:val="006624E5"/>
    <w:rsid w:val="0066254F"/>
    <w:rsid w:val="00664F39"/>
    <w:rsid w:val="006665C1"/>
    <w:rsid w:val="00672631"/>
    <w:rsid w:val="00673A50"/>
    <w:rsid w:val="00673B04"/>
    <w:rsid w:val="0067694F"/>
    <w:rsid w:val="00676EA5"/>
    <w:rsid w:val="006779E3"/>
    <w:rsid w:val="00680049"/>
    <w:rsid w:val="00680F9D"/>
    <w:rsid w:val="00681424"/>
    <w:rsid w:val="0068199B"/>
    <w:rsid w:val="00681CD6"/>
    <w:rsid w:val="0068211A"/>
    <w:rsid w:val="006869CF"/>
    <w:rsid w:val="006871B8"/>
    <w:rsid w:val="00692F9E"/>
    <w:rsid w:val="00695582"/>
    <w:rsid w:val="00695F04"/>
    <w:rsid w:val="00697E42"/>
    <w:rsid w:val="006A1F05"/>
    <w:rsid w:val="006A21F4"/>
    <w:rsid w:val="006A276F"/>
    <w:rsid w:val="006A3606"/>
    <w:rsid w:val="006A442D"/>
    <w:rsid w:val="006A6E79"/>
    <w:rsid w:val="006A7077"/>
    <w:rsid w:val="006A7E04"/>
    <w:rsid w:val="006B0EB2"/>
    <w:rsid w:val="006B1835"/>
    <w:rsid w:val="006B1AA1"/>
    <w:rsid w:val="006B312B"/>
    <w:rsid w:val="006B3679"/>
    <w:rsid w:val="006B37B8"/>
    <w:rsid w:val="006B3F91"/>
    <w:rsid w:val="006B6372"/>
    <w:rsid w:val="006B7203"/>
    <w:rsid w:val="006C015C"/>
    <w:rsid w:val="006C03C1"/>
    <w:rsid w:val="006C160C"/>
    <w:rsid w:val="006C412E"/>
    <w:rsid w:val="006C4AE9"/>
    <w:rsid w:val="006C5965"/>
    <w:rsid w:val="006C6EAF"/>
    <w:rsid w:val="006D2FC1"/>
    <w:rsid w:val="006D42E9"/>
    <w:rsid w:val="006D5629"/>
    <w:rsid w:val="006E0A0B"/>
    <w:rsid w:val="006E0FE9"/>
    <w:rsid w:val="006E2DD7"/>
    <w:rsid w:val="006E2FCB"/>
    <w:rsid w:val="006E32B0"/>
    <w:rsid w:val="006E35FE"/>
    <w:rsid w:val="006E4873"/>
    <w:rsid w:val="006E54AE"/>
    <w:rsid w:val="006E54DC"/>
    <w:rsid w:val="006E5D9F"/>
    <w:rsid w:val="006E5FBA"/>
    <w:rsid w:val="006F0433"/>
    <w:rsid w:val="006F09C3"/>
    <w:rsid w:val="006F2633"/>
    <w:rsid w:val="006F2E84"/>
    <w:rsid w:val="006F431A"/>
    <w:rsid w:val="006F5926"/>
    <w:rsid w:val="006F5CB8"/>
    <w:rsid w:val="006F62E8"/>
    <w:rsid w:val="006F66D7"/>
    <w:rsid w:val="006F6817"/>
    <w:rsid w:val="0070093D"/>
    <w:rsid w:val="00700BEF"/>
    <w:rsid w:val="00701330"/>
    <w:rsid w:val="00702139"/>
    <w:rsid w:val="007022F7"/>
    <w:rsid w:val="00704718"/>
    <w:rsid w:val="0070782F"/>
    <w:rsid w:val="007127CC"/>
    <w:rsid w:val="00712B51"/>
    <w:rsid w:val="00713876"/>
    <w:rsid w:val="007144FE"/>
    <w:rsid w:val="00714704"/>
    <w:rsid w:val="00714A92"/>
    <w:rsid w:val="007168A6"/>
    <w:rsid w:val="007218E2"/>
    <w:rsid w:val="00721904"/>
    <w:rsid w:val="00723819"/>
    <w:rsid w:val="00723E23"/>
    <w:rsid w:val="00724060"/>
    <w:rsid w:val="00724957"/>
    <w:rsid w:val="007256C8"/>
    <w:rsid w:val="00726578"/>
    <w:rsid w:val="00730B34"/>
    <w:rsid w:val="00732C82"/>
    <w:rsid w:val="007352A0"/>
    <w:rsid w:val="00735A5F"/>
    <w:rsid w:val="007362FC"/>
    <w:rsid w:val="00736577"/>
    <w:rsid w:val="00737ACC"/>
    <w:rsid w:val="007434BE"/>
    <w:rsid w:val="00743DC4"/>
    <w:rsid w:val="00745121"/>
    <w:rsid w:val="007469FC"/>
    <w:rsid w:val="00746CD7"/>
    <w:rsid w:val="00747098"/>
    <w:rsid w:val="007479A5"/>
    <w:rsid w:val="00747C40"/>
    <w:rsid w:val="00753A82"/>
    <w:rsid w:val="00753E16"/>
    <w:rsid w:val="00753F6F"/>
    <w:rsid w:val="00754D65"/>
    <w:rsid w:val="007553FD"/>
    <w:rsid w:val="00755B7E"/>
    <w:rsid w:val="007600DC"/>
    <w:rsid w:val="007606B1"/>
    <w:rsid w:val="007623B6"/>
    <w:rsid w:val="0076662E"/>
    <w:rsid w:val="00770037"/>
    <w:rsid w:val="007733AD"/>
    <w:rsid w:val="007744C4"/>
    <w:rsid w:val="007745F8"/>
    <w:rsid w:val="00775619"/>
    <w:rsid w:val="00776119"/>
    <w:rsid w:val="00776382"/>
    <w:rsid w:val="00777D93"/>
    <w:rsid w:val="00780417"/>
    <w:rsid w:val="00783B31"/>
    <w:rsid w:val="00785D8E"/>
    <w:rsid w:val="00785DF4"/>
    <w:rsid w:val="007870D9"/>
    <w:rsid w:val="00787239"/>
    <w:rsid w:val="007901C1"/>
    <w:rsid w:val="00790829"/>
    <w:rsid w:val="007910BF"/>
    <w:rsid w:val="00791574"/>
    <w:rsid w:val="007963EB"/>
    <w:rsid w:val="007967DA"/>
    <w:rsid w:val="007A1D41"/>
    <w:rsid w:val="007A4062"/>
    <w:rsid w:val="007A4189"/>
    <w:rsid w:val="007A7E55"/>
    <w:rsid w:val="007B13A9"/>
    <w:rsid w:val="007B25DA"/>
    <w:rsid w:val="007B3260"/>
    <w:rsid w:val="007B39DD"/>
    <w:rsid w:val="007B55FB"/>
    <w:rsid w:val="007C0A62"/>
    <w:rsid w:val="007C37CE"/>
    <w:rsid w:val="007C42E1"/>
    <w:rsid w:val="007C4D80"/>
    <w:rsid w:val="007C5390"/>
    <w:rsid w:val="007C568E"/>
    <w:rsid w:val="007C58A6"/>
    <w:rsid w:val="007C5D3A"/>
    <w:rsid w:val="007C760E"/>
    <w:rsid w:val="007D239B"/>
    <w:rsid w:val="007D30E1"/>
    <w:rsid w:val="007D38F2"/>
    <w:rsid w:val="007D4547"/>
    <w:rsid w:val="007D4767"/>
    <w:rsid w:val="007D56E6"/>
    <w:rsid w:val="007D690C"/>
    <w:rsid w:val="007D7B30"/>
    <w:rsid w:val="007E054D"/>
    <w:rsid w:val="007E05B9"/>
    <w:rsid w:val="007E4A93"/>
    <w:rsid w:val="007E62E3"/>
    <w:rsid w:val="007E7ADE"/>
    <w:rsid w:val="007E7E9B"/>
    <w:rsid w:val="007F04EE"/>
    <w:rsid w:val="007F0764"/>
    <w:rsid w:val="007F10BD"/>
    <w:rsid w:val="007F31DB"/>
    <w:rsid w:val="007F45D3"/>
    <w:rsid w:val="007F5428"/>
    <w:rsid w:val="007F76B5"/>
    <w:rsid w:val="008003D0"/>
    <w:rsid w:val="00801D50"/>
    <w:rsid w:val="00802A8F"/>
    <w:rsid w:val="0080344D"/>
    <w:rsid w:val="0080383C"/>
    <w:rsid w:val="008063C6"/>
    <w:rsid w:val="0081030A"/>
    <w:rsid w:val="00814263"/>
    <w:rsid w:val="00816060"/>
    <w:rsid w:val="00817E75"/>
    <w:rsid w:val="0082123A"/>
    <w:rsid w:val="008212A3"/>
    <w:rsid w:val="0082266F"/>
    <w:rsid w:val="008227EB"/>
    <w:rsid w:val="008256A8"/>
    <w:rsid w:val="00826335"/>
    <w:rsid w:val="008266CC"/>
    <w:rsid w:val="00826CC4"/>
    <w:rsid w:val="00827412"/>
    <w:rsid w:val="008331EE"/>
    <w:rsid w:val="0083368C"/>
    <w:rsid w:val="00833725"/>
    <w:rsid w:val="00833B95"/>
    <w:rsid w:val="008340F6"/>
    <w:rsid w:val="008351B8"/>
    <w:rsid w:val="00836984"/>
    <w:rsid w:val="00837314"/>
    <w:rsid w:val="0083750B"/>
    <w:rsid w:val="0084344E"/>
    <w:rsid w:val="0084427C"/>
    <w:rsid w:val="008444E2"/>
    <w:rsid w:val="00846EA9"/>
    <w:rsid w:val="0084766A"/>
    <w:rsid w:val="00847844"/>
    <w:rsid w:val="00847DE5"/>
    <w:rsid w:val="00847E14"/>
    <w:rsid w:val="008500EB"/>
    <w:rsid w:val="00850F06"/>
    <w:rsid w:val="0085160B"/>
    <w:rsid w:val="00851C85"/>
    <w:rsid w:val="00852379"/>
    <w:rsid w:val="00853AEE"/>
    <w:rsid w:val="0085579C"/>
    <w:rsid w:val="00855A50"/>
    <w:rsid w:val="00857EA3"/>
    <w:rsid w:val="008602F5"/>
    <w:rsid w:val="00861C77"/>
    <w:rsid w:val="008622FD"/>
    <w:rsid w:val="00863166"/>
    <w:rsid w:val="00863304"/>
    <w:rsid w:val="008637EE"/>
    <w:rsid w:val="00865E6C"/>
    <w:rsid w:val="0086653F"/>
    <w:rsid w:val="00866DA6"/>
    <w:rsid w:val="00867B1A"/>
    <w:rsid w:val="0087062F"/>
    <w:rsid w:val="008714E7"/>
    <w:rsid w:val="00871B4A"/>
    <w:rsid w:val="00872C2B"/>
    <w:rsid w:val="00873B9B"/>
    <w:rsid w:val="00875263"/>
    <w:rsid w:val="008757D0"/>
    <w:rsid w:val="00875F12"/>
    <w:rsid w:val="0087717A"/>
    <w:rsid w:val="00880105"/>
    <w:rsid w:val="00881621"/>
    <w:rsid w:val="00884271"/>
    <w:rsid w:val="0088440E"/>
    <w:rsid w:val="008864A8"/>
    <w:rsid w:val="008908D1"/>
    <w:rsid w:val="00891092"/>
    <w:rsid w:val="008934FA"/>
    <w:rsid w:val="00893E93"/>
    <w:rsid w:val="008940A3"/>
    <w:rsid w:val="008954F9"/>
    <w:rsid w:val="00895715"/>
    <w:rsid w:val="008960FD"/>
    <w:rsid w:val="00896860"/>
    <w:rsid w:val="00896D81"/>
    <w:rsid w:val="008A1043"/>
    <w:rsid w:val="008A19D7"/>
    <w:rsid w:val="008A3ED0"/>
    <w:rsid w:val="008A48BE"/>
    <w:rsid w:val="008A4F4B"/>
    <w:rsid w:val="008A6D6B"/>
    <w:rsid w:val="008B0633"/>
    <w:rsid w:val="008B153C"/>
    <w:rsid w:val="008B2D64"/>
    <w:rsid w:val="008B355D"/>
    <w:rsid w:val="008B503B"/>
    <w:rsid w:val="008B55BF"/>
    <w:rsid w:val="008B5BE2"/>
    <w:rsid w:val="008B67B1"/>
    <w:rsid w:val="008B7318"/>
    <w:rsid w:val="008B760E"/>
    <w:rsid w:val="008C09DE"/>
    <w:rsid w:val="008C52D3"/>
    <w:rsid w:val="008C56BC"/>
    <w:rsid w:val="008C7605"/>
    <w:rsid w:val="008C7B4A"/>
    <w:rsid w:val="008D08E2"/>
    <w:rsid w:val="008D0CAC"/>
    <w:rsid w:val="008D0EE1"/>
    <w:rsid w:val="008D1708"/>
    <w:rsid w:val="008D1A69"/>
    <w:rsid w:val="008D1D8E"/>
    <w:rsid w:val="008D320A"/>
    <w:rsid w:val="008D4548"/>
    <w:rsid w:val="008D5AC9"/>
    <w:rsid w:val="008D6812"/>
    <w:rsid w:val="008D6F88"/>
    <w:rsid w:val="008D7DB9"/>
    <w:rsid w:val="008E2BB4"/>
    <w:rsid w:val="008E2DF5"/>
    <w:rsid w:val="008E3EE9"/>
    <w:rsid w:val="008E4A8D"/>
    <w:rsid w:val="008F0A95"/>
    <w:rsid w:val="008F2990"/>
    <w:rsid w:val="008F323D"/>
    <w:rsid w:val="008F4057"/>
    <w:rsid w:val="008F55DA"/>
    <w:rsid w:val="008F5851"/>
    <w:rsid w:val="009001C1"/>
    <w:rsid w:val="00900288"/>
    <w:rsid w:val="00900F2E"/>
    <w:rsid w:val="009015DA"/>
    <w:rsid w:val="00901A2F"/>
    <w:rsid w:val="00902060"/>
    <w:rsid w:val="00902DB0"/>
    <w:rsid w:val="009034D4"/>
    <w:rsid w:val="00904ACB"/>
    <w:rsid w:val="00904BFA"/>
    <w:rsid w:val="00905AA3"/>
    <w:rsid w:val="00905ABF"/>
    <w:rsid w:val="00906731"/>
    <w:rsid w:val="009068CF"/>
    <w:rsid w:val="00906B31"/>
    <w:rsid w:val="00906EA9"/>
    <w:rsid w:val="00911788"/>
    <w:rsid w:val="00912A5B"/>
    <w:rsid w:val="0091585B"/>
    <w:rsid w:val="00916CB5"/>
    <w:rsid w:val="009179FB"/>
    <w:rsid w:val="00917EB6"/>
    <w:rsid w:val="00920D8D"/>
    <w:rsid w:val="0092161C"/>
    <w:rsid w:val="00923DEA"/>
    <w:rsid w:val="009246E1"/>
    <w:rsid w:val="00924C58"/>
    <w:rsid w:val="0092676A"/>
    <w:rsid w:val="0093005E"/>
    <w:rsid w:val="00931EBA"/>
    <w:rsid w:val="0093222D"/>
    <w:rsid w:val="00933605"/>
    <w:rsid w:val="00936148"/>
    <w:rsid w:val="00936156"/>
    <w:rsid w:val="00936946"/>
    <w:rsid w:val="00940BA1"/>
    <w:rsid w:val="00941447"/>
    <w:rsid w:val="00942A37"/>
    <w:rsid w:val="0094348B"/>
    <w:rsid w:val="00943C88"/>
    <w:rsid w:val="009448C0"/>
    <w:rsid w:val="009475A8"/>
    <w:rsid w:val="009548D6"/>
    <w:rsid w:val="00954C8E"/>
    <w:rsid w:val="0095508F"/>
    <w:rsid w:val="00956E04"/>
    <w:rsid w:val="00956E18"/>
    <w:rsid w:val="009571F2"/>
    <w:rsid w:val="00960F1F"/>
    <w:rsid w:val="00961902"/>
    <w:rsid w:val="00962067"/>
    <w:rsid w:val="009627B5"/>
    <w:rsid w:val="00964C24"/>
    <w:rsid w:val="0096643E"/>
    <w:rsid w:val="009666FA"/>
    <w:rsid w:val="00966A5A"/>
    <w:rsid w:val="009714EB"/>
    <w:rsid w:val="00971A00"/>
    <w:rsid w:val="0097320A"/>
    <w:rsid w:val="0097334A"/>
    <w:rsid w:val="0097511B"/>
    <w:rsid w:val="00975F81"/>
    <w:rsid w:val="00976287"/>
    <w:rsid w:val="009763E8"/>
    <w:rsid w:val="00980931"/>
    <w:rsid w:val="00980BF7"/>
    <w:rsid w:val="00980C55"/>
    <w:rsid w:val="00980CA9"/>
    <w:rsid w:val="00980DC7"/>
    <w:rsid w:val="0098255C"/>
    <w:rsid w:val="00983922"/>
    <w:rsid w:val="00990897"/>
    <w:rsid w:val="009927AB"/>
    <w:rsid w:val="00995D5E"/>
    <w:rsid w:val="0099653B"/>
    <w:rsid w:val="009A3600"/>
    <w:rsid w:val="009A3907"/>
    <w:rsid w:val="009A4942"/>
    <w:rsid w:val="009A5DEC"/>
    <w:rsid w:val="009A63C2"/>
    <w:rsid w:val="009A6621"/>
    <w:rsid w:val="009B0501"/>
    <w:rsid w:val="009B07BF"/>
    <w:rsid w:val="009B19C4"/>
    <w:rsid w:val="009B2AD3"/>
    <w:rsid w:val="009B2D2C"/>
    <w:rsid w:val="009B3043"/>
    <w:rsid w:val="009B393D"/>
    <w:rsid w:val="009B4A02"/>
    <w:rsid w:val="009C0E9B"/>
    <w:rsid w:val="009C29CA"/>
    <w:rsid w:val="009C2ADE"/>
    <w:rsid w:val="009C336E"/>
    <w:rsid w:val="009C3C25"/>
    <w:rsid w:val="009C4ACA"/>
    <w:rsid w:val="009C4B52"/>
    <w:rsid w:val="009C5505"/>
    <w:rsid w:val="009C6B0F"/>
    <w:rsid w:val="009C6BCD"/>
    <w:rsid w:val="009C7BB7"/>
    <w:rsid w:val="009D283D"/>
    <w:rsid w:val="009D2A66"/>
    <w:rsid w:val="009D317C"/>
    <w:rsid w:val="009D4021"/>
    <w:rsid w:val="009D709A"/>
    <w:rsid w:val="009E01B4"/>
    <w:rsid w:val="009E04A4"/>
    <w:rsid w:val="009E0E8A"/>
    <w:rsid w:val="009E3400"/>
    <w:rsid w:val="009E35A9"/>
    <w:rsid w:val="009E4BC7"/>
    <w:rsid w:val="009E663B"/>
    <w:rsid w:val="009E7DE2"/>
    <w:rsid w:val="009F0017"/>
    <w:rsid w:val="009F0597"/>
    <w:rsid w:val="009F07DE"/>
    <w:rsid w:val="009F35EF"/>
    <w:rsid w:val="009F5328"/>
    <w:rsid w:val="009F7B75"/>
    <w:rsid w:val="00A002FA"/>
    <w:rsid w:val="00A00C86"/>
    <w:rsid w:val="00A06F61"/>
    <w:rsid w:val="00A10D92"/>
    <w:rsid w:val="00A11750"/>
    <w:rsid w:val="00A14383"/>
    <w:rsid w:val="00A14773"/>
    <w:rsid w:val="00A16F94"/>
    <w:rsid w:val="00A21CCC"/>
    <w:rsid w:val="00A242DE"/>
    <w:rsid w:val="00A249EB"/>
    <w:rsid w:val="00A26930"/>
    <w:rsid w:val="00A27B12"/>
    <w:rsid w:val="00A30042"/>
    <w:rsid w:val="00A307B2"/>
    <w:rsid w:val="00A31D64"/>
    <w:rsid w:val="00A31E04"/>
    <w:rsid w:val="00A32FBF"/>
    <w:rsid w:val="00A34414"/>
    <w:rsid w:val="00A347D4"/>
    <w:rsid w:val="00A353D1"/>
    <w:rsid w:val="00A35967"/>
    <w:rsid w:val="00A37476"/>
    <w:rsid w:val="00A378B8"/>
    <w:rsid w:val="00A43E3B"/>
    <w:rsid w:val="00A46DA6"/>
    <w:rsid w:val="00A474DC"/>
    <w:rsid w:val="00A504BA"/>
    <w:rsid w:val="00A50D19"/>
    <w:rsid w:val="00A54B87"/>
    <w:rsid w:val="00A61186"/>
    <w:rsid w:val="00A63ADB"/>
    <w:rsid w:val="00A644C6"/>
    <w:rsid w:val="00A64DAB"/>
    <w:rsid w:val="00A65C16"/>
    <w:rsid w:val="00A66EA2"/>
    <w:rsid w:val="00A67AB7"/>
    <w:rsid w:val="00A70E27"/>
    <w:rsid w:val="00A716F9"/>
    <w:rsid w:val="00A7272C"/>
    <w:rsid w:val="00A72869"/>
    <w:rsid w:val="00A72C60"/>
    <w:rsid w:val="00A747B7"/>
    <w:rsid w:val="00A747E7"/>
    <w:rsid w:val="00A74E32"/>
    <w:rsid w:val="00A74FF2"/>
    <w:rsid w:val="00A75B41"/>
    <w:rsid w:val="00A76009"/>
    <w:rsid w:val="00A76CA9"/>
    <w:rsid w:val="00A7773D"/>
    <w:rsid w:val="00A77B0C"/>
    <w:rsid w:val="00A81112"/>
    <w:rsid w:val="00A82E1D"/>
    <w:rsid w:val="00A83238"/>
    <w:rsid w:val="00A86667"/>
    <w:rsid w:val="00A868F0"/>
    <w:rsid w:val="00A87D1F"/>
    <w:rsid w:val="00A902A7"/>
    <w:rsid w:val="00A9211D"/>
    <w:rsid w:val="00A93B84"/>
    <w:rsid w:val="00A95638"/>
    <w:rsid w:val="00A96F5F"/>
    <w:rsid w:val="00AA0366"/>
    <w:rsid w:val="00AA071E"/>
    <w:rsid w:val="00AA1DB7"/>
    <w:rsid w:val="00AA2D63"/>
    <w:rsid w:val="00AA2EF5"/>
    <w:rsid w:val="00AA3A3E"/>
    <w:rsid w:val="00AA6B4C"/>
    <w:rsid w:val="00AA6F7B"/>
    <w:rsid w:val="00AA7DCE"/>
    <w:rsid w:val="00AB4B7A"/>
    <w:rsid w:val="00AB7966"/>
    <w:rsid w:val="00AC160B"/>
    <w:rsid w:val="00AC57F0"/>
    <w:rsid w:val="00AC6F9B"/>
    <w:rsid w:val="00AD0AE2"/>
    <w:rsid w:val="00AD4036"/>
    <w:rsid w:val="00AD749C"/>
    <w:rsid w:val="00AD7A68"/>
    <w:rsid w:val="00AD7AA7"/>
    <w:rsid w:val="00AE1DB5"/>
    <w:rsid w:val="00AE34BE"/>
    <w:rsid w:val="00AE3E9C"/>
    <w:rsid w:val="00AE4168"/>
    <w:rsid w:val="00AE47FC"/>
    <w:rsid w:val="00AE68AF"/>
    <w:rsid w:val="00AE6CC5"/>
    <w:rsid w:val="00AE7E2D"/>
    <w:rsid w:val="00AE7E55"/>
    <w:rsid w:val="00AF0FD6"/>
    <w:rsid w:val="00AF2445"/>
    <w:rsid w:val="00AF3E56"/>
    <w:rsid w:val="00AF498B"/>
    <w:rsid w:val="00AF4998"/>
    <w:rsid w:val="00AF5732"/>
    <w:rsid w:val="00B014DF"/>
    <w:rsid w:val="00B01ECF"/>
    <w:rsid w:val="00B02BFB"/>
    <w:rsid w:val="00B042CA"/>
    <w:rsid w:val="00B05513"/>
    <w:rsid w:val="00B0586B"/>
    <w:rsid w:val="00B062F8"/>
    <w:rsid w:val="00B07DE3"/>
    <w:rsid w:val="00B1039E"/>
    <w:rsid w:val="00B12563"/>
    <w:rsid w:val="00B1475A"/>
    <w:rsid w:val="00B14AFB"/>
    <w:rsid w:val="00B14E92"/>
    <w:rsid w:val="00B15134"/>
    <w:rsid w:val="00B15C83"/>
    <w:rsid w:val="00B216D9"/>
    <w:rsid w:val="00B25247"/>
    <w:rsid w:val="00B27BE3"/>
    <w:rsid w:val="00B30A69"/>
    <w:rsid w:val="00B332A6"/>
    <w:rsid w:val="00B332EE"/>
    <w:rsid w:val="00B34242"/>
    <w:rsid w:val="00B342F7"/>
    <w:rsid w:val="00B3448A"/>
    <w:rsid w:val="00B34672"/>
    <w:rsid w:val="00B35E19"/>
    <w:rsid w:val="00B36B3E"/>
    <w:rsid w:val="00B36B4E"/>
    <w:rsid w:val="00B43E4A"/>
    <w:rsid w:val="00B441B5"/>
    <w:rsid w:val="00B464F1"/>
    <w:rsid w:val="00B46FB5"/>
    <w:rsid w:val="00B47C7D"/>
    <w:rsid w:val="00B51110"/>
    <w:rsid w:val="00B51203"/>
    <w:rsid w:val="00B52A97"/>
    <w:rsid w:val="00B5304F"/>
    <w:rsid w:val="00B5320D"/>
    <w:rsid w:val="00B604BE"/>
    <w:rsid w:val="00B609F5"/>
    <w:rsid w:val="00B617D5"/>
    <w:rsid w:val="00B61AA1"/>
    <w:rsid w:val="00B62CA2"/>
    <w:rsid w:val="00B63401"/>
    <w:rsid w:val="00B64D35"/>
    <w:rsid w:val="00B64EC6"/>
    <w:rsid w:val="00B65CA7"/>
    <w:rsid w:val="00B6716D"/>
    <w:rsid w:val="00B72235"/>
    <w:rsid w:val="00B72D1F"/>
    <w:rsid w:val="00B73DE1"/>
    <w:rsid w:val="00B755A0"/>
    <w:rsid w:val="00B76B01"/>
    <w:rsid w:val="00B80E24"/>
    <w:rsid w:val="00B81106"/>
    <w:rsid w:val="00B82D91"/>
    <w:rsid w:val="00B83DA9"/>
    <w:rsid w:val="00B847E0"/>
    <w:rsid w:val="00B901AA"/>
    <w:rsid w:val="00B907DD"/>
    <w:rsid w:val="00B909E1"/>
    <w:rsid w:val="00B9157E"/>
    <w:rsid w:val="00B9504F"/>
    <w:rsid w:val="00B95B3F"/>
    <w:rsid w:val="00B96295"/>
    <w:rsid w:val="00B9652C"/>
    <w:rsid w:val="00B967E9"/>
    <w:rsid w:val="00B96D1B"/>
    <w:rsid w:val="00BA04AF"/>
    <w:rsid w:val="00BA31B9"/>
    <w:rsid w:val="00BA4041"/>
    <w:rsid w:val="00BA46C8"/>
    <w:rsid w:val="00BA471B"/>
    <w:rsid w:val="00BA508C"/>
    <w:rsid w:val="00BA57E8"/>
    <w:rsid w:val="00BA6879"/>
    <w:rsid w:val="00BB1C86"/>
    <w:rsid w:val="00BB25F7"/>
    <w:rsid w:val="00BB5459"/>
    <w:rsid w:val="00BB5C04"/>
    <w:rsid w:val="00BB6676"/>
    <w:rsid w:val="00BB77DD"/>
    <w:rsid w:val="00BB784A"/>
    <w:rsid w:val="00BC0FEA"/>
    <w:rsid w:val="00BC4AF6"/>
    <w:rsid w:val="00BC5BE3"/>
    <w:rsid w:val="00BC6CAB"/>
    <w:rsid w:val="00BD0E97"/>
    <w:rsid w:val="00BD2A2B"/>
    <w:rsid w:val="00BD3413"/>
    <w:rsid w:val="00BD4AE9"/>
    <w:rsid w:val="00BD4CDF"/>
    <w:rsid w:val="00BD56D8"/>
    <w:rsid w:val="00BD649E"/>
    <w:rsid w:val="00BD7720"/>
    <w:rsid w:val="00BD7CAD"/>
    <w:rsid w:val="00BD7D11"/>
    <w:rsid w:val="00BE16E2"/>
    <w:rsid w:val="00BE1A45"/>
    <w:rsid w:val="00BE1EC4"/>
    <w:rsid w:val="00BE2F01"/>
    <w:rsid w:val="00BE52C3"/>
    <w:rsid w:val="00BE5827"/>
    <w:rsid w:val="00BF14DA"/>
    <w:rsid w:val="00BF401C"/>
    <w:rsid w:val="00BF51F8"/>
    <w:rsid w:val="00BF52AB"/>
    <w:rsid w:val="00BF5BCE"/>
    <w:rsid w:val="00BF5CB3"/>
    <w:rsid w:val="00BF6355"/>
    <w:rsid w:val="00C0033E"/>
    <w:rsid w:val="00C03638"/>
    <w:rsid w:val="00C0446B"/>
    <w:rsid w:val="00C0546B"/>
    <w:rsid w:val="00C06160"/>
    <w:rsid w:val="00C1144A"/>
    <w:rsid w:val="00C120CC"/>
    <w:rsid w:val="00C12876"/>
    <w:rsid w:val="00C128E6"/>
    <w:rsid w:val="00C139A1"/>
    <w:rsid w:val="00C147A1"/>
    <w:rsid w:val="00C14BB8"/>
    <w:rsid w:val="00C14DEA"/>
    <w:rsid w:val="00C16904"/>
    <w:rsid w:val="00C1738F"/>
    <w:rsid w:val="00C204DA"/>
    <w:rsid w:val="00C2068C"/>
    <w:rsid w:val="00C22B2A"/>
    <w:rsid w:val="00C25252"/>
    <w:rsid w:val="00C26F5B"/>
    <w:rsid w:val="00C27F1A"/>
    <w:rsid w:val="00C27FB7"/>
    <w:rsid w:val="00C309B0"/>
    <w:rsid w:val="00C30D35"/>
    <w:rsid w:val="00C30D98"/>
    <w:rsid w:val="00C32679"/>
    <w:rsid w:val="00C33520"/>
    <w:rsid w:val="00C3599D"/>
    <w:rsid w:val="00C36558"/>
    <w:rsid w:val="00C37532"/>
    <w:rsid w:val="00C4078D"/>
    <w:rsid w:val="00C45871"/>
    <w:rsid w:val="00C46824"/>
    <w:rsid w:val="00C47161"/>
    <w:rsid w:val="00C47DEC"/>
    <w:rsid w:val="00C51912"/>
    <w:rsid w:val="00C51DBB"/>
    <w:rsid w:val="00C52B9A"/>
    <w:rsid w:val="00C52F10"/>
    <w:rsid w:val="00C535FF"/>
    <w:rsid w:val="00C54934"/>
    <w:rsid w:val="00C552C6"/>
    <w:rsid w:val="00C556EF"/>
    <w:rsid w:val="00C57585"/>
    <w:rsid w:val="00C60D8D"/>
    <w:rsid w:val="00C615E4"/>
    <w:rsid w:val="00C61B01"/>
    <w:rsid w:val="00C622C1"/>
    <w:rsid w:val="00C63A2A"/>
    <w:rsid w:val="00C650FF"/>
    <w:rsid w:val="00C65356"/>
    <w:rsid w:val="00C65E10"/>
    <w:rsid w:val="00C65E2D"/>
    <w:rsid w:val="00C662C5"/>
    <w:rsid w:val="00C67463"/>
    <w:rsid w:val="00C67909"/>
    <w:rsid w:val="00C71646"/>
    <w:rsid w:val="00C7262D"/>
    <w:rsid w:val="00C72A81"/>
    <w:rsid w:val="00C730EB"/>
    <w:rsid w:val="00C738CA"/>
    <w:rsid w:val="00C75BB8"/>
    <w:rsid w:val="00C766D2"/>
    <w:rsid w:val="00C767F8"/>
    <w:rsid w:val="00C77BA6"/>
    <w:rsid w:val="00C80B69"/>
    <w:rsid w:val="00C80C7A"/>
    <w:rsid w:val="00C83FB7"/>
    <w:rsid w:val="00C85E26"/>
    <w:rsid w:val="00C87306"/>
    <w:rsid w:val="00C87A3C"/>
    <w:rsid w:val="00C90600"/>
    <w:rsid w:val="00C90F56"/>
    <w:rsid w:val="00C9340F"/>
    <w:rsid w:val="00C93611"/>
    <w:rsid w:val="00C93DAF"/>
    <w:rsid w:val="00C93ECD"/>
    <w:rsid w:val="00C94C35"/>
    <w:rsid w:val="00C94CAC"/>
    <w:rsid w:val="00C94DB9"/>
    <w:rsid w:val="00C95A96"/>
    <w:rsid w:val="00C95DB1"/>
    <w:rsid w:val="00C977A9"/>
    <w:rsid w:val="00CA01E6"/>
    <w:rsid w:val="00CA0D66"/>
    <w:rsid w:val="00CA2DB6"/>
    <w:rsid w:val="00CA3C35"/>
    <w:rsid w:val="00CA4D8D"/>
    <w:rsid w:val="00CA4FFB"/>
    <w:rsid w:val="00CA744A"/>
    <w:rsid w:val="00CA7801"/>
    <w:rsid w:val="00CB206D"/>
    <w:rsid w:val="00CB32AD"/>
    <w:rsid w:val="00CB3492"/>
    <w:rsid w:val="00CB49EB"/>
    <w:rsid w:val="00CB56E3"/>
    <w:rsid w:val="00CB59A9"/>
    <w:rsid w:val="00CB659D"/>
    <w:rsid w:val="00CB6BB7"/>
    <w:rsid w:val="00CB7306"/>
    <w:rsid w:val="00CC07D4"/>
    <w:rsid w:val="00CC23A3"/>
    <w:rsid w:val="00CC4947"/>
    <w:rsid w:val="00CC4D9B"/>
    <w:rsid w:val="00CC5C49"/>
    <w:rsid w:val="00CD1E15"/>
    <w:rsid w:val="00CD49A4"/>
    <w:rsid w:val="00CD507F"/>
    <w:rsid w:val="00CD5579"/>
    <w:rsid w:val="00CD6F1E"/>
    <w:rsid w:val="00CD6F7E"/>
    <w:rsid w:val="00CD7A48"/>
    <w:rsid w:val="00CE103E"/>
    <w:rsid w:val="00CE162C"/>
    <w:rsid w:val="00CE165E"/>
    <w:rsid w:val="00CE224D"/>
    <w:rsid w:val="00CE3682"/>
    <w:rsid w:val="00CE4025"/>
    <w:rsid w:val="00CE4521"/>
    <w:rsid w:val="00CE637F"/>
    <w:rsid w:val="00CE79A3"/>
    <w:rsid w:val="00CF2CB4"/>
    <w:rsid w:val="00CF64A6"/>
    <w:rsid w:val="00CF7BFD"/>
    <w:rsid w:val="00CF7FFC"/>
    <w:rsid w:val="00D00D95"/>
    <w:rsid w:val="00D01B6D"/>
    <w:rsid w:val="00D06082"/>
    <w:rsid w:val="00D136A4"/>
    <w:rsid w:val="00D13806"/>
    <w:rsid w:val="00D141FF"/>
    <w:rsid w:val="00D160C0"/>
    <w:rsid w:val="00D16F2D"/>
    <w:rsid w:val="00D17535"/>
    <w:rsid w:val="00D17AB3"/>
    <w:rsid w:val="00D20619"/>
    <w:rsid w:val="00D223ED"/>
    <w:rsid w:val="00D2399D"/>
    <w:rsid w:val="00D23BB6"/>
    <w:rsid w:val="00D255DB"/>
    <w:rsid w:val="00D26A01"/>
    <w:rsid w:val="00D26F1B"/>
    <w:rsid w:val="00D27D9F"/>
    <w:rsid w:val="00D306C1"/>
    <w:rsid w:val="00D317FB"/>
    <w:rsid w:val="00D32887"/>
    <w:rsid w:val="00D33277"/>
    <w:rsid w:val="00D33F5F"/>
    <w:rsid w:val="00D354A1"/>
    <w:rsid w:val="00D3590F"/>
    <w:rsid w:val="00D41640"/>
    <w:rsid w:val="00D43654"/>
    <w:rsid w:val="00D45885"/>
    <w:rsid w:val="00D4681A"/>
    <w:rsid w:val="00D46821"/>
    <w:rsid w:val="00D46FCC"/>
    <w:rsid w:val="00D50F4D"/>
    <w:rsid w:val="00D52D4A"/>
    <w:rsid w:val="00D52F43"/>
    <w:rsid w:val="00D540C1"/>
    <w:rsid w:val="00D546AE"/>
    <w:rsid w:val="00D54CC4"/>
    <w:rsid w:val="00D5535B"/>
    <w:rsid w:val="00D55D63"/>
    <w:rsid w:val="00D55FEB"/>
    <w:rsid w:val="00D56954"/>
    <w:rsid w:val="00D56CE3"/>
    <w:rsid w:val="00D57355"/>
    <w:rsid w:val="00D57B45"/>
    <w:rsid w:val="00D60B48"/>
    <w:rsid w:val="00D60BC6"/>
    <w:rsid w:val="00D62793"/>
    <w:rsid w:val="00D6323E"/>
    <w:rsid w:val="00D63A37"/>
    <w:rsid w:val="00D64204"/>
    <w:rsid w:val="00D64541"/>
    <w:rsid w:val="00D64AE9"/>
    <w:rsid w:val="00D654EB"/>
    <w:rsid w:val="00D673EB"/>
    <w:rsid w:val="00D700D1"/>
    <w:rsid w:val="00D70B69"/>
    <w:rsid w:val="00D70EBC"/>
    <w:rsid w:val="00D721DE"/>
    <w:rsid w:val="00D72E9D"/>
    <w:rsid w:val="00D7390A"/>
    <w:rsid w:val="00D74E05"/>
    <w:rsid w:val="00D7647E"/>
    <w:rsid w:val="00D80078"/>
    <w:rsid w:val="00D80203"/>
    <w:rsid w:val="00D803A5"/>
    <w:rsid w:val="00D8102B"/>
    <w:rsid w:val="00D818FB"/>
    <w:rsid w:val="00D81F6E"/>
    <w:rsid w:val="00D83451"/>
    <w:rsid w:val="00D83A2C"/>
    <w:rsid w:val="00D86DB9"/>
    <w:rsid w:val="00D87280"/>
    <w:rsid w:val="00D90A4A"/>
    <w:rsid w:val="00D90D8C"/>
    <w:rsid w:val="00D9105B"/>
    <w:rsid w:val="00D939B6"/>
    <w:rsid w:val="00D93B45"/>
    <w:rsid w:val="00D93D13"/>
    <w:rsid w:val="00D941B4"/>
    <w:rsid w:val="00D948FD"/>
    <w:rsid w:val="00D94997"/>
    <w:rsid w:val="00D95D76"/>
    <w:rsid w:val="00DA0319"/>
    <w:rsid w:val="00DA0B18"/>
    <w:rsid w:val="00DA1C1E"/>
    <w:rsid w:val="00DA25AB"/>
    <w:rsid w:val="00DA6151"/>
    <w:rsid w:val="00DA78DF"/>
    <w:rsid w:val="00DA7DE4"/>
    <w:rsid w:val="00DA7EA9"/>
    <w:rsid w:val="00DB2CCC"/>
    <w:rsid w:val="00DB37FC"/>
    <w:rsid w:val="00DB6643"/>
    <w:rsid w:val="00DB7BF1"/>
    <w:rsid w:val="00DC0C7C"/>
    <w:rsid w:val="00DC0D69"/>
    <w:rsid w:val="00DC15C3"/>
    <w:rsid w:val="00DC22CE"/>
    <w:rsid w:val="00DC2E4F"/>
    <w:rsid w:val="00DC3241"/>
    <w:rsid w:val="00DC3E41"/>
    <w:rsid w:val="00DC4F88"/>
    <w:rsid w:val="00DC63C4"/>
    <w:rsid w:val="00DC6728"/>
    <w:rsid w:val="00DC7A0C"/>
    <w:rsid w:val="00DC7C8E"/>
    <w:rsid w:val="00DD0CB7"/>
    <w:rsid w:val="00DD1D2C"/>
    <w:rsid w:val="00DD23C9"/>
    <w:rsid w:val="00DD67E6"/>
    <w:rsid w:val="00DD7EA1"/>
    <w:rsid w:val="00DE0595"/>
    <w:rsid w:val="00DE1828"/>
    <w:rsid w:val="00DE324B"/>
    <w:rsid w:val="00DE39C2"/>
    <w:rsid w:val="00DE3B00"/>
    <w:rsid w:val="00DE4213"/>
    <w:rsid w:val="00DE4DA0"/>
    <w:rsid w:val="00DE5750"/>
    <w:rsid w:val="00DE64D2"/>
    <w:rsid w:val="00DE6CA0"/>
    <w:rsid w:val="00DE75CC"/>
    <w:rsid w:val="00DF0807"/>
    <w:rsid w:val="00DF124C"/>
    <w:rsid w:val="00DF3CE8"/>
    <w:rsid w:val="00DF5889"/>
    <w:rsid w:val="00DF6D7C"/>
    <w:rsid w:val="00DF71AB"/>
    <w:rsid w:val="00E01714"/>
    <w:rsid w:val="00E018D1"/>
    <w:rsid w:val="00E0406B"/>
    <w:rsid w:val="00E052B0"/>
    <w:rsid w:val="00E05A65"/>
    <w:rsid w:val="00E06944"/>
    <w:rsid w:val="00E06A07"/>
    <w:rsid w:val="00E07F3F"/>
    <w:rsid w:val="00E11121"/>
    <w:rsid w:val="00E11170"/>
    <w:rsid w:val="00E12CAF"/>
    <w:rsid w:val="00E13FC6"/>
    <w:rsid w:val="00E13FDE"/>
    <w:rsid w:val="00E15902"/>
    <w:rsid w:val="00E15926"/>
    <w:rsid w:val="00E16961"/>
    <w:rsid w:val="00E16D80"/>
    <w:rsid w:val="00E2151A"/>
    <w:rsid w:val="00E21F05"/>
    <w:rsid w:val="00E22148"/>
    <w:rsid w:val="00E23183"/>
    <w:rsid w:val="00E244C2"/>
    <w:rsid w:val="00E24B73"/>
    <w:rsid w:val="00E2730E"/>
    <w:rsid w:val="00E31169"/>
    <w:rsid w:val="00E32456"/>
    <w:rsid w:val="00E34AC1"/>
    <w:rsid w:val="00E3671B"/>
    <w:rsid w:val="00E4174D"/>
    <w:rsid w:val="00E439A4"/>
    <w:rsid w:val="00E4445F"/>
    <w:rsid w:val="00E4694E"/>
    <w:rsid w:val="00E50423"/>
    <w:rsid w:val="00E51097"/>
    <w:rsid w:val="00E5275B"/>
    <w:rsid w:val="00E54932"/>
    <w:rsid w:val="00E552B0"/>
    <w:rsid w:val="00E55C66"/>
    <w:rsid w:val="00E56222"/>
    <w:rsid w:val="00E56F24"/>
    <w:rsid w:val="00E614C9"/>
    <w:rsid w:val="00E6316B"/>
    <w:rsid w:val="00E64E3D"/>
    <w:rsid w:val="00E7167F"/>
    <w:rsid w:val="00E72354"/>
    <w:rsid w:val="00E73D21"/>
    <w:rsid w:val="00E745C8"/>
    <w:rsid w:val="00E760DC"/>
    <w:rsid w:val="00E76DF8"/>
    <w:rsid w:val="00E76E86"/>
    <w:rsid w:val="00E77D35"/>
    <w:rsid w:val="00E80A37"/>
    <w:rsid w:val="00E80E85"/>
    <w:rsid w:val="00E828B1"/>
    <w:rsid w:val="00E8794B"/>
    <w:rsid w:val="00E927B1"/>
    <w:rsid w:val="00E937BF"/>
    <w:rsid w:val="00E94A97"/>
    <w:rsid w:val="00E9568F"/>
    <w:rsid w:val="00E959C9"/>
    <w:rsid w:val="00E961C4"/>
    <w:rsid w:val="00E96FED"/>
    <w:rsid w:val="00EA081B"/>
    <w:rsid w:val="00EA1515"/>
    <w:rsid w:val="00EA1A16"/>
    <w:rsid w:val="00EA22B5"/>
    <w:rsid w:val="00EA25A2"/>
    <w:rsid w:val="00EA3055"/>
    <w:rsid w:val="00EA3466"/>
    <w:rsid w:val="00EA3AC6"/>
    <w:rsid w:val="00EA40AD"/>
    <w:rsid w:val="00EA643B"/>
    <w:rsid w:val="00EA6D52"/>
    <w:rsid w:val="00EA7B57"/>
    <w:rsid w:val="00EB2E7D"/>
    <w:rsid w:val="00EB31AE"/>
    <w:rsid w:val="00EB500D"/>
    <w:rsid w:val="00EB6651"/>
    <w:rsid w:val="00EB670D"/>
    <w:rsid w:val="00EB74C5"/>
    <w:rsid w:val="00EC0FB6"/>
    <w:rsid w:val="00EC6506"/>
    <w:rsid w:val="00EC65A9"/>
    <w:rsid w:val="00ED03A4"/>
    <w:rsid w:val="00ED125D"/>
    <w:rsid w:val="00ED1F20"/>
    <w:rsid w:val="00ED3C21"/>
    <w:rsid w:val="00ED3F22"/>
    <w:rsid w:val="00ED400E"/>
    <w:rsid w:val="00ED65F6"/>
    <w:rsid w:val="00ED77C5"/>
    <w:rsid w:val="00EE08EF"/>
    <w:rsid w:val="00EE1084"/>
    <w:rsid w:val="00EE2397"/>
    <w:rsid w:val="00EE2EEB"/>
    <w:rsid w:val="00EE3055"/>
    <w:rsid w:val="00EE3A51"/>
    <w:rsid w:val="00EE405E"/>
    <w:rsid w:val="00EE44BE"/>
    <w:rsid w:val="00EE6A6B"/>
    <w:rsid w:val="00EF1389"/>
    <w:rsid w:val="00EF173B"/>
    <w:rsid w:val="00EF1DAB"/>
    <w:rsid w:val="00EF2945"/>
    <w:rsid w:val="00EF40C3"/>
    <w:rsid w:val="00EF67B4"/>
    <w:rsid w:val="00F02BC4"/>
    <w:rsid w:val="00F031A1"/>
    <w:rsid w:val="00F04F1D"/>
    <w:rsid w:val="00F059B7"/>
    <w:rsid w:val="00F11153"/>
    <w:rsid w:val="00F118F9"/>
    <w:rsid w:val="00F13283"/>
    <w:rsid w:val="00F1406E"/>
    <w:rsid w:val="00F14848"/>
    <w:rsid w:val="00F15212"/>
    <w:rsid w:val="00F16E5D"/>
    <w:rsid w:val="00F21A35"/>
    <w:rsid w:val="00F22D0F"/>
    <w:rsid w:val="00F23F88"/>
    <w:rsid w:val="00F255FF"/>
    <w:rsid w:val="00F300AE"/>
    <w:rsid w:val="00F3249A"/>
    <w:rsid w:val="00F325EE"/>
    <w:rsid w:val="00F33DD5"/>
    <w:rsid w:val="00F343FC"/>
    <w:rsid w:val="00F34D1D"/>
    <w:rsid w:val="00F35B51"/>
    <w:rsid w:val="00F35FC3"/>
    <w:rsid w:val="00F36AAF"/>
    <w:rsid w:val="00F36AFC"/>
    <w:rsid w:val="00F36C1C"/>
    <w:rsid w:val="00F37F34"/>
    <w:rsid w:val="00F4132E"/>
    <w:rsid w:val="00F424EE"/>
    <w:rsid w:val="00F425AC"/>
    <w:rsid w:val="00F42863"/>
    <w:rsid w:val="00F43843"/>
    <w:rsid w:val="00F43DD5"/>
    <w:rsid w:val="00F43FCF"/>
    <w:rsid w:val="00F51656"/>
    <w:rsid w:val="00F52399"/>
    <w:rsid w:val="00F52C1D"/>
    <w:rsid w:val="00F53A8B"/>
    <w:rsid w:val="00F54089"/>
    <w:rsid w:val="00F54977"/>
    <w:rsid w:val="00F5701E"/>
    <w:rsid w:val="00F6062A"/>
    <w:rsid w:val="00F62D9D"/>
    <w:rsid w:val="00F63CDD"/>
    <w:rsid w:val="00F651E1"/>
    <w:rsid w:val="00F65EE7"/>
    <w:rsid w:val="00F66C8A"/>
    <w:rsid w:val="00F675F8"/>
    <w:rsid w:val="00F71042"/>
    <w:rsid w:val="00F7396C"/>
    <w:rsid w:val="00F73E86"/>
    <w:rsid w:val="00F75D0E"/>
    <w:rsid w:val="00F766ED"/>
    <w:rsid w:val="00F7763B"/>
    <w:rsid w:val="00F80041"/>
    <w:rsid w:val="00F803D5"/>
    <w:rsid w:val="00F80FDB"/>
    <w:rsid w:val="00F82200"/>
    <w:rsid w:val="00F832C1"/>
    <w:rsid w:val="00F83B3E"/>
    <w:rsid w:val="00F83C52"/>
    <w:rsid w:val="00F849F2"/>
    <w:rsid w:val="00F84D72"/>
    <w:rsid w:val="00F85E45"/>
    <w:rsid w:val="00F86A3F"/>
    <w:rsid w:val="00F87B26"/>
    <w:rsid w:val="00F916E7"/>
    <w:rsid w:val="00F93FA6"/>
    <w:rsid w:val="00F953D8"/>
    <w:rsid w:val="00F9675C"/>
    <w:rsid w:val="00F97AD4"/>
    <w:rsid w:val="00FA26E6"/>
    <w:rsid w:val="00FA5C0C"/>
    <w:rsid w:val="00FA6B2B"/>
    <w:rsid w:val="00FB056E"/>
    <w:rsid w:val="00FB1DD8"/>
    <w:rsid w:val="00FB3AD0"/>
    <w:rsid w:val="00FB4126"/>
    <w:rsid w:val="00FB7DD5"/>
    <w:rsid w:val="00FC0FA6"/>
    <w:rsid w:val="00FC1625"/>
    <w:rsid w:val="00FC1F3B"/>
    <w:rsid w:val="00FC225D"/>
    <w:rsid w:val="00FC2305"/>
    <w:rsid w:val="00FC2A95"/>
    <w:rsid w:val="00FC36DB"/>
    <w:rsid w:val="00FC4E59"/>
    <w:rsid w:val="00FC50FC"/>
    <w:rsid w:val="00FC6C8D"/>
    <w:rsid w:val="00FC7193"/>
    <w:rsid w:val="00FD2A7E"/>
    <w:rsid w:val="00FD2B36"/>
    <w:rsid w:val="00FD327B"/>
    <w:rsid w:val="00FD48F4"/>
    <w:rsid w:val="00FD6BDE"/>
    <w:rsid w:val="00FD6CA9"/>
    <w:rsid w:val="00FD6FDF"/>
    <w:rsid w:val="00FD75C4"/>
    <w:rsid w:val="00FD796E"/>
    <w:rsid w:val="00FE1771"/>
    <w:rsid w:val="00FE21CE"/>
    <w:rsid w:val="00FE3039"/>
    <w:rsid w:val="00FE3748"/>
    <w:rsid w:val="00FE65FA"/>
    <w:rsid w:val="00FE718E"/>
    <w:rsid w:val="00FF0FFA"/>
    <w:rsid w:val="00FF1A0A"/>
    <w:rsid w:val="00FF480B"/>
    <w:rsid w:val="00FF5039"/>
    <w:rsid w:val="00FF6B8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D83AE34A-FF13-4CA0-BADD-FABF86A9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ind w:left="57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 w:type="character" w:customStyle="1" w:styleId="pl-k">
    <w:name w:val="pl-k"/>
    <w:basedOn w:val="DefaultParagraphFont"/>
    <w:rsid w:val="000E6913"/>
  </w:style>
  <w:style w:type="character" w:customStyle="1" w:styleId="pl-c1">
    <w:name w:val="pl-c1"/>
    <w:basedOn w:val="DefaultParagraphFont"/>
    <w:rsid w:val="000E6913"/>
  </w:style>
  <w:style w:type="character" w:styleId="FollowedHyperlink">
    <w:name w:val="FollowedHyperlink"/>
    <w:basedOn w:val="DefaultParagraphFont"/>
    <w:uiPriority w:val="99"/>
    <w:semiHidden/>
    <w:unhideWhenUsed/>
    <w:rsid w:val="009C3C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09580">
      <w:bodyDiv w:val="1"/>
      <w:marLeft w:val="0"/>
      <w:marRight w:val="0"/>
      <w:marTop w:val="0"/>
      <w:marBottom w:val="0"/>
      <w:divBdr>
        <w:top w:val="none" w:sz="0" w:space="0" w:color="auto"/>
        <w:left w:val="none" w:sz="0" w:space="0" w:color="auto"/>
        <w:bottom w:val="none" w:sz="0" w:space="0" w:color="auto"/>
        <w:right w:val="none" w:sz="0" w:space="0" w:color="auto"/>
      </w:divBdr>
    </w:div>
    <w:div w:id="148404538">
      <w:bodyDiv w:val="1"/>
      <w:marLeft w:val="0"/>
      <w:marRight w:val="0"/>
      <w:marTop w:val="0"/>
      <w:marBottom w:val="0"/>
      <w:divBdr>
        <w:top w:val="none" w:sz="0" w:space="0" w:color="auto"/>
        <w:left w:val="none" w:sz="0" w:space="0" w:color="auto"/>
        <w:bottom w:val="none" w:sz="0" w:space="0" w:color="auto"/>
        <w:right w:val="none" w:sz="0" w:space="0" w:color="auto"/>
      </w:divBdr>
    </w:div>
    <w:div w:id="413861834">
      <w:bodyDiv w:val="1"/>
      <w:marLeft w:val="0"/>
      <w:marRight w:val="0"/>
      <w:marTop w:val="0"/>
      <w:marBottom w:val="0"/>
      <w:divBdr>
        <w:top w:val="none" w:sz="0" w:space="0" w:color="auto"/>
        <w:left w:val="none" w:sz="0" w:space="0" w:color="auto"/>
        <w:bottom w:val="none" w:sz="0" w:space="0" w:color="auto"/>
        <w:right w:val="none" w:sz="0" w:space="0" w:color="auto"/>
      </w:divBdr>
    </w:div>
    <w:div w:id="556598188">
      <w:bodyDiv w:val="1"/>
      <w:marLeft w:val="0"/>
      <w:marRight w:val="0"/>
      <w:marTop w:val="0"/>
      <w:marBottom w:val="0"/>
      <w:divBdr>
        <w:top w:val="none" w:sz="0" w:space="0" w:color="auto"/>
        <w:left w:val="none" w:sz="0" w:space="0" w:color="auto"/>
        <w:bottom w:val="none" w:sz="0" w:space="0" w:color="auto"/>
        <w:right w:val="none" w:sz="0" w:space="0" w:color="auto"/>
      </w:divBdr>
    </w:div>
    <w:div w:id="749156022">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951937014">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081484408">
      <w:bodyDiv w:val="1"/>
      <w:marLeft w:val="0"/>
      <w:marRight w:val="0"/>
      <w:marTop w:val="0"/>
      <w:marBottom w:val="0"/>
      <w:divBdr>
        <w:top w:val="none" w:sz="0" w:space="0" w:color="auto"/>
        <w:left w:val="none" w:sz="0" w:space="0" w:color="auto"/>
        <w:bottom w:val="none" w:sz="0" w:space="0" w:color="auto"/>
        <w:right w:val="none" w:sz="0" w:space="0" w:color="auto"/>
      </w:divBdr>
    </w:div>
    <w:div w:id="1171212067">
      <w:bodyDiv w:val="1"/>
      <w:marLeft w:val="0"/>
      <w:marRight w:val="0"/>
      <w:marTop w:val="0"/>
      <w:marBottom w:val="0"/>
      <w:divBdr>
        <w:top w:val="none" w:sz="0" w:space="0" w:color="auto"/>
        <w:left w:val="none" w:sz="0" w:space="0" w:color="auto"/>
        <w:bottom w:val="none" w:sz="0" w:space="0" w:color="auto"/>
        <w:right w:val="none" w:sz="0" w:space="0" w:color="auto"/>
      </w:divBdr>
    </w:div>
    <w:div w:id="1232958300">
      <w:bodyDiv w:val="1"/>
      <w:marLeft w:val="0"/>
      <w:marRight w:val="0"/>
      <w:marTop w:val="0"/>
      <w:marBottom w:val="0"/>
      <w:divBdr>
        <w:top w:val="none" w:sz="0" w:space="0" w:color="auto"/>
        <w:left w:val="none" w:sz="0" w:space="0" w:color="auto"/>
        <w:bottom w:val="none" w:sz="0" w:space="0" w:color="auto"/>
        <w:right w:val="none" w:sz="0" w:space="0" w:color="auto"/>
      </w:divBdr>
    </w:div>
    <w:div w:id="1660041836">
      <w:bodyDiv w:val="1"/>
      <w:marLeft w:val="0"/>
      <w:marRight w:val="0"/>
      <w:marTop w:val="0"/>
      <w:marBottom w:val="0"/>
      <w:divBdr>
        <w:top w:val="none" w:sz="0" w:space="0" w:color="auto"/>
        <w:left w:val="none" w:sz="0" w:space="0" w:color="auto"/>
        <w:bottom w:val="none" w:sz="0" w:space="0" w:color="auto"/>
        <w:right w:val="none" w:sz="0" w:space="0" w:color="auto"/>
      </w:divBdr>
    </w:div>
    <w:div w:id="1825775712">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BB2E24-B143-6C4F-B923-56AB874E1D21}">
  <ds:schemaRefs>
    <ds:schemaRef ds:uri="http://schemas.openxmlformats.org/officeDocument/2006/bibliography"/>
  </ds:schemaRefs>
</ds:datastoreItem>
</file>

<file path=customXml/itemProps5.xml><?xml version="1.0" encoding="utf-8"?>
<ds:datastoreItem xmlns:ds="http://schemas.openxmlformats.org/officeDocument/2006/customXml" ds:itemID="{0178DFF2-EC28-2B4A-B3C5-A02056C0C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3014</Words>
  <Characters>17183</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Jipan Yang</dc:creator>
  <cp:keywords/>
  <dc:description/>
  <cp:lastModifiedBy>Jipan Yang</cp:lastModifiedBy>
  <cp:revision>18</cp:revision>
  <cp:lastPrinted>2015-04-14T23:24:00Z</cp:lastPrinted>
  <dcterms:created xsi:type="dcterms:W3CDTF">2018-05-08T17:43:00Z</dcterms:created>
  <dcterms:modified xsi:type="dcterms:W3CDTF">2018-05-08T19:40:00Z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18ba5e43-a4cc-4415-829e-2d9d425c73f8</vt:lpwstr>
  </property>
  <property fmtid="{D5CDD505-2E9C-101B-9397-08002B2CF9AE}" pid="10" name="DellClassification">
    <vt:lpwstr>No Restrictions</vt:lpwstr>
  </property>
  <property fmtid="{D5CDD505-2E9C-101B-9397-08002B2CF9AE}" pid="11" name="DellSubLabels">
    <vt:lpwstr/>
  </property>
</Properties>
</file>